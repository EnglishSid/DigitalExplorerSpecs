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3948FD" w14:textId="41ADCE26" w:rsidR="00E71D0F" w:rsidRDefault="001E6F5A" w:rsidP="001F7E12">
      <w:pPr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43CA6025" wp14:editId="60669606">
            <wp:extent cx="6188710" cy="15786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gital_Explorer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64F91" w14:textId="0163F1E4" w:rsidR="00E71D0F" w:rsidRDefault="00E71D0F" w:rsidP="001F7E12">
      <w:pPr>
        <w:spacing w:after="0" w:line="240" w:lineRule="auto"/>
        <w:rPr>
          <w:rFonts w:ascii="Arial" w:hAnsi="Arial" w:cs="Arial"/>
          <w:b/>
          <w:bCs/>
        </w:rPr>
      </w:pPr>
    </w:p>
    <w:p w14:paraId="0E90F996" w14:textId="12DC2B8B" w:rsidR="00366217" w:rsidRDefault="00701F53" w:rsidP="00DC0394">
      <w:pPr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DXC Digital Explorer</w:t>
      </w:r>
      <w:r w:rsidR="00EC1AB1">
        <w:rPr>
          <w:rFonts w:ascii="Arial" w:hAnsi="Arial" w:cs="Arial"/>
          <w:b/>
          <w:bCs/>
        </w:rPr>
        <w:t>: Shaping our c</w:t>
      </w:r>
      <w:r w:rsidR="00553EED">
        <w:rPr>
          <w:rFonts w:ascii="Arial" w:hAnsi="Arial" w:cs="Arial"/>
          <w:b/>
          <w:bCs/>
        </w:rPr>
        <w:t>ustomer</w:t>
      </w:r>
      <w:r w:rsidR="00EC1AB1">
        <w:rPr>
          <w:rFonts w:ascii="Arial" w:hAnsi="Arial" w:cs="Arial"/>
          <w:b/>
          <w:bCs/>
        </w:rPr>
        <w:t>s</w:t>
      </w:r>
      <w:r w:rsidR="00DC0394">
        <w:rPr>
          <w:rFonts w:ascii="Arial" w:hAnsi="Arial" w:cs="Arial"/>
          <w:b/>
          <w:bCs/>
        </w:rPr>
        <w:t>’</w:t>
      </w:r>
      <w:r w:rsidR="00EC1AB1">
        <w:rPr>
          <w:rFonts w:ascii="Arial" w:hAnsi="Arial" w:cs="Arial"/>
          <w:b/>
          <w:bCs/>
        </w:rPr>
        <w:t xml:space="preserve"> </w:t>
      </w:r>
      <w:r w:rsidR="00DD22F7">
        <w:rPr>
          <w:rFonts w:ascii="Arial" w:hAnsi="Arial" w:cs="Arial"/>
          <w:b/>
          <w:bCs/>
        </w:rPr>
        <w:t>Digital Roadmaps</w:t>
      </w:r>
    </w:p>
    <w:p w14:paraId="478D05A7" w14:textId="601089FD" w:rsidR="001F7E12" w:rsidRDefault="00F166D1" w:rsidP="001F7E12">
      <w:pPr>
        <w:spacing w:after="0" w:line="240" w:lineRule="auto"/>
        <w:rPr>
          <w:rFonts w:ascii="Arial" w:hAnsi="Arial" w:cs="Arial"/>
          <w:bCs/>
        </w:rPr>
      </w:pPr>
      <w:r w:rsidRPr="004F765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62BE91" wp14:editId="3D86FA65">
                <wp:simplePos x="0" y="0"/>
                <wp:positionH relativeFrom="margin">
                  <wp:posOffset>4464050</wp:posOffset>
                </wp:positionH>
                <wp:positionV relativeFrom="paragraph">
                  <wp:posOffset>52070</wp:posOffset>
                </wp:positionV>
                <wp:extent cx="1606550" cy="1314450"/>
                <wp:effectExtent l="0" t="0" r="12700" b="1905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6550" cy="13144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17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73E3D1" w14:textId="21702E46" w:rsidR="000012BE" w:rsidRPr="00DC0394" w:rsidRDefault="000012BE" w:rsidP="00DC039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DC0394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“One day, we’ll all look back and wonder how we ever managed to engage with c</w:t>
                            </w:r>
                            <w:r w:rsidR="00553EED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ustomers</w:t>
                            </w:r>
                            <w:r w:rsidRPr="00DC0394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 without Digital</w:t>
                            </w:r>
                            <w:r w:rsidR="00F166D1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C0394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Explorer</w:t>
                            </w:r>
                            <w:r w:rsidR="00C54770" w:rsidRPr="00DC0394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.</w:t>
                            </w:r>
                            <w:r w:rsidRPr="00DC0394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” </w:t>
                            </w:r>
                            <w:r w:rsidRPr="00DC0394">
                              <w:rPr>
                                <w:rFonts w:ascii="Arial" w:hAnsi="Arial" w:cs="Arial"/>
                                <w:i/>
                              </w:rPr>
                              <w:br/>
                            </w:r>
                            <w:r w:rsidRPr="00DC0394">
                              <w:rPr>
                                <w:rFonts w:ascii="Arial" w:hAnsi="Arial" w:cs="Arial"/>
                                <w:i/>
                              </w:rPr>
                              <w:br/>
                            </w:r>
                            <w:r w:rsidRPr="00121A19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Andrew Broadhurst</w:t>
                            </w:r>
                            <w:r w:rsidRPr="00121A19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br/>
                              <w:t>Sales Enablement Leader UKIIMEA Sales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62BE9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1.5pt;margin-top:4.1pt;width:126.5pt;height:103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" fillcolor="#f2f2f2 [3052]" strokeweight=".25pt">
                <v:textbox>
                  <w:txbxContent>
                    <w:p w14:paraId="2073E3D1" w14:textId="21702E46" w:rsidR="000012BE" w:rsidRPr="00DC0394" w:rsidRDefault="000012BE" w:rsidP="00DC0394">
                      <w:pPr>
                        <w:spacing w:after="0" w:line="240" w:lineRule="auto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DC0394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“One day, we’ll all look back and wonder how we ever managed to engage with c</w:t>
                      </w:r>
                      <w:r w:rsidR="00553EED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ustomers</w:t>
                      </w:r>
                      <w:r w:rsidRPr="00DC0394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 without Digital</w:t>
                      </w:r>
                      <w:r w:rsidR="00F166D1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Pr="00DC0394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Explorer</w:t>
                      </w:r>
                      <w:r w:rsidR="00C54770" w:rsidRPr="00DC0394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.</w:t>
                      </w:r>
                      <w:r w:rsidRPr="00DC0394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” </w:t>
                      </w:r>
                      <w:r w:rsidRPr="00DC0394">
                        <w:rPr>
                          <w:rFonts w:ascii="Arial" w:hAnsi="Arial" w:cs="Arial"/>
                          <w:i/>
                        </w:rPr>
                        <w:br/>
                      </w:r>
                      <w:r w:rsidRPr="00DC0394">
                        <w:rPr>
                          <w:rFonts w:ascii="Arial" w:hAnsi="Arial" w:cs="Arial"/>
                          <w:i/>
                        </w:rPr>
                        <w:br/>
                      </w:r>
                      <w:r w:rsidRPr="00121A19">
                        <w:rPr>
                          <w:rFonts w:ascii="Arial" w:hAnsi="Arial" w:cs="Arial"/>
                          <w:sz w:val="14"/>
                          <w:szCs w:val="14"/>
                        </w:rPr>
                        <w:t>Andrew Broadhurst</w:t>
                      </w:r>
                      <w:r w:rsidRPr="00121A19">
                        <w:rPr>
                          <w:rFonts w:ascii="Arial" w:hAnsi="Arial" w:cs="Arial"/>
                          <w:sz w:val="14"/>
                          <w:szCs w:val="14"/>
                        </w:rPr>
                        <w:br/>
                        <w:t>Sales Enablement Leader UKIIMEA Sales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26D91F3" w14:textId="12A3B0C8" w:rsidR="0054297D" w:rsidRPr="00EC1AB1" w:rsidRDefault="00701F53" w:rsidP="00DC0394">
      <w:pPr>
        <w:spacing w:after="0" w:line="240" w:lineRule="auto"/>
        <w:rPr>
          <w:rFonts w:ascii="Arial" w:hAnsi="Arial" w:cs="Arial"/>
          <w:bCs/>
        </w:rPr>
      </w:pPr>
      <w:r w:rsidRPr="00DC0394">
        <w:rPr>
          <w:rFonts w:ascii="Arial" w:hAnsi="Arial" w:cs="Arial"/>
          <w:bCs/>
        </w:rPr>
        <w:t xml:space="preserve">Need </w:t>
      </w:r>
      <w:r>
        <w:rPr>
          <w:rFonts w:ascii="Arial" w:hAnsi="Arial" w:cs="Arial"/>
          <w:bCs/>
        </w:rPr>
        <w:t xml:space="preserve">to know </w:t>
      </w:r>
      <w:r w:rsidR="0054297D">
        <w:rPr>
          <w:rFonts w:ascii="Arial" w:hAnsi="Arial" w:cs="Arial"/>
          <w:bCs/>
        </w:rPr>
        <w:t>which</w:t>
      </w:r>
      <w:r w:rsidRPr="00DC0394">
        <w:rPr>
          <w:rFonts w:ascii="Arial" w:hAnsi="Arial" w:cs="Arial"/>
          <w:bCs/>
        </w:rPr>
        <w:t xml:space="preserve"> industry trends are disrupting </w:t>
      </w:r>
      <w:r w:rsidR="00614F06">
        <w:rPr>
          <w:rFonts w:ascii="Arial" w:hAnsi="Arial" w:cs="Arial"/>
          <w:bCs/>
        </w:rPr>
        <w:t>y</w:t>
      </w:r>
      <w:r w:rsidRPr="00DC0394">
        <w:rPr>
          <w:rFonts w:ascii="Arial" w:hAnsi="Arial" w:cs="Arial"/>
          <w:bCs/>
        </w:rPr>
        <w:t>our c</w:t>
      </w:r>
      <w:r w:rsidR="00553EED">
        <w:rPr>
          <w:rFonts w:ascii="Arial" w:hAnsi="Arial" w:cs="Arial"/>
          <w:bCs/>
        </w:rPr>
        <w:t>ustomer</w:t>
      </w:r>
      <w:r w:rsidRPr="00DC0394">
        <w:rPr>
          <w:rFonts w:ascii="Arial" w:hAnsi="Arial" w:cs="Arial"/>
          <w:bCs/>
        </w:rPr>
        <w:t>’</w:t>
      </w:r>
      <w:r w:rsidR="00614F06">
        <w:rPr>
          <w:rFonts w:ascii="Arial" w:hAnsi="Arial" w:cs="Arial"/>
          <w:bCs/>
        </w:rPr>
        <w:t>s</w:t>
      </w:r>
      <w:r w:rsidRPr="00DC0394">
        <w:rPr>
          <w:rFonts w:ascii="Arial" w:hAnsi="Arial" w:cs="Arial"/>
          <w:bCs/>
        </w:rPr>
        <w:t xml:space="preserve"> business</w:t>
      </w:r>
      <w:r w:rsidR="0054297D">
        <w:rPr>
          <w:rFonts w:ascii="Arial" w:hAnsi="Arial" w:cs="Arial"/>
          <w:bCs/>
        </w:rPr>
        <w:t xml:space="preserve"> or how emerging technologies</w:t>
      </w:r>
      <w:r>
        <w:rPr>
          <w:rFonts w:ascii="Arial" w:hAnsi="Arial" w:cs="Arial"/>
          <w:bCs/>
        </w:rPr>
        <w:t xml:space="preserve"> </w:t>
      </w:r>
      <w:r w:rsidR="0054297D">
        <w:rPr>
          <w:rFonts w:ascii="Arial" w:hAnsi="Arial" w:cs="Arial"/>
          <w:bCs/>
        </w:rPr>
        <w:t xml:space="preserve">are </w:t>
      </w:r>
      <w:r w:rsidR="0054297D" w:rsidRPr="00EC1AB1">
        <w:rPr>
          <w:rFonts w:ascii="Arial" w:hAnsi="Arial" w:cs="Arial"/>
          <w:bCs/>
        </w:rPr>
        <w:t xml:space="preserve">shaping </w:t>
      </w:r>
      <w:r w:rsidR="00614F06" w:rsidRPr="00EC1AB1">
        <w:rPr>
          <w:rFonts w:ascii="Arial" w:hAnsi="Arial" w:cs="Arial"/>
          <w:bCs/>
        </w:rPr>
        <w:t>their</w:t>
      </w:r>
      <w:r w:rsidR="0054297D" w:rsidRPr="00EC1AB1">
        <w:rPr>
          <w:rFonts w:ascii="Arial" w:hAnsi="Arial" w:cs="Arial"/>
          <w:bCs/>
        </w:rPr>
        <w:t xml:space="preserve"> strategic goals? Capturing and </w:t>
      </w:r>
      <w:proofErr w:type="spellStart"/>
      <w:r w:rsidR="0054297D" w:rsidRPr="00EC1AB1">
        <w:rPr>
          <w:rFonts w:ascii="Arial" w:hAnsi="Arial" w:cs="Arial"/>
          <w:bCs/>
        </w:rPr>
        <w:t>analyzing</w:t>
      </w:r>
      <w:proofErr w:type="spellEnd"/>
      <w:r w:rsidR="0054297D" w:rsidRPr="00EC1AB1">
        <w:rPr>
          <w:rFonts w:ascii="Arial" w:hAnsi="Arial" w:cs="Arial"/>
          <w:bCs/>
        </w:rPr>
        <w:t xml:space="preserve"> this information </w:t>
      </w:r>
      <w:r w:rsidRPr="00EC1AB1">
        <w:rPr>
          <w:rFonts w:ascii="Arial" w:hAnsi="Arial" w:cs="Arial"/>
        </w:rPr>
        <w:t>used to take hours or days</w:t>
      </w:r>
      <w:r w:rsidR="0054297D" w:rsidRPr="00EC1AB1">
        <w:rPr>
          <w:rFonts w:ascii="Arial" w:hAnsi="Arial" w:cs="Arial"/>
        </w:rPr>
        <w:t>. W</w:t>
      </w:r>
      <w:r w:rsidRPr="00EC1AB1">
        <w:rPr>
          <w:rFonts w:ascii="Arial" w:hAnsi="Arial" w:cs="Arial"/>
        </w:rPr>
        <w:t xml:space="preserve">ith </w:t>
      </w:r>
      <w:bookmarkStart w:id="0" w:name="_Hlk23947348"/>
      <w:r w:rsidR="0054297D" w:rsidRPr="00DC0394">
        <w:fldChar w:fldCharType="begin"/>
      </w:r>
      <w:r w:rsidR="0054297D" w:rsidRPr="00EC1AB1">
        <w:rPr>
          <w:rFonts w:ascii="Arial" w:hAnsi="Arial" w:cs="Arial"/>
        </w:rPr>
        <w:instrText xml:space="preserve"> HYPERLINK "https://digitalexplorer.dxc.com" </w:instrText>
      </w:r>
      <w:r w:rsidR="0054297D" w:rsidRPr="00DC0394">
        <w:fldChar w:fldCharType="separate"/>
      </w:r>
      <w:r w:rsidR="0054297D" w:rsidRPr="00DC0394">
        <w:rPr>
          <w:rStyle w:val="Hyperlink"/>
          <w:rFonts w:ascii="Arial" w:hAnsi="Arial" w:cs="Arial"/>
          <w:color w:val="auto"/>
        </w:rPr>
        <w:t>DXC Digital Explorer</w:t>
      </w:r>
      <w:r w:rsidR="0054297D" w:rsidRPr="00DC0394">
        <w:rPr>
          <w:rStyle w:val="Hyperlink"/>
          <w:rFonts w:ascii="Arial" w:hAnsi="Arial" w:cs="Arial"/>
          <w:color w:val="auto"/>
        </w:rPr>
        <w:fldChar w:fldCharType="end"/>
      </w:r>
      <w:bookmarkEnd w:id="0"/>
      <w:r w:rsidR="0054297D" w:rsidRPr="00DC0394">
        <w:rPr>
          <w:rStyle w:val="Hyperlink"/>
          <w:rFonts w:ascii="Arial" w:hAnsi="Arial" w:cs="Arial"/>
          <w:color w:val="auto"/>
          <w:u w:val="none"/>
        </w:rPr>
        <w:t xml:space="preserve">, it takes </w:t>
      </w:r>
      <w:r w:rsidRPr="00EC1AB1">
        <w:rPr>
          <w:rFonts w:ascii="Arial" w:hAnsi="Arial" w:cs="Arial"/>
        </w:rPr>
        <w:t>less than a minute. DXC Digital Explorer doesn’t stop there</w:t>
      </w:r>
      <w:r w:rsidR="00C54770">
        <w:rPr>
          <w:rFonts w:ascii="Arial" w:hAnsi="Arial" w:cs="Arial"/>
        </w:rPr>
        <w:t>. O</w:t>
      </w:r>
      <w:r w:rsidRPr="00EC1AB1">
        <w:rPr>
          <w:rFonts w:ascii="Arial" w:hAnsi="Arial" w:cs="Arial"/>
        </w:rPr>
        <w:t>nce the core information is captured</w:t>
      </w:r>
      <w:r w:rsidR="0054297D" w:rsidRPr="00EC1AB1">
        <w:rPr>
          <w:rFonts w:ascii="Arial" w:hAnsi="Arial" w:cs="Arial"/>
        </w:rPr>
        <w:t>,</w:t>
      </w:r>
      <w:r w:rsidRPr="00EC1AB1">
        <w:rPr>
          <w:rFonts w:ascii="Arial" w:hAnsi="Arial" w:cs="Arial"/>
        </w:rPr>
        <w:t xml:space="preserve"> you can compare </w:t>
      </w:r>
      <w:r w:rsidR="0054297D" w:rsidRPr="00EC1AB1">
        <w:rPr>
          <w:rFonts w:ascii="Arial" w:hAnsi="Arial" w:cs="Arial"/>
        </w:rPr>
        <w:t xml:space="preserve">it </w:t>
      </w:r>
      <w:r w:rsidRPr="00EC1AB1">
        <w:rPr>
          <w:rFonts w:ascii="Arial" w:hAnsi="Arial" w:cs="Arial"/>
        </w:rPr>
        <w:t xml:space="preserve">against </w:t>
      </w:r>
      <w:del w:id="1" w:author="Ashbrook, Maria" w:date="2019-12-04T11:07:00Z">
        <w:r w:rsidR="00614F06" w:rsidRPr="00EC1AB1" w:rsidDel="00396001">
          <w:rPr>
            <w:rFonts w:ascii="Arial" w:hAnsi="Arial" w:cs="Arial"/>
          </w:rPr>
          <w:delText>our</w:delText>
        </w:r>
        <w:r w:rsidRPr="00EC1AB1" w:rsidDel="00396001">
          <w:rPr>
            <w:rFonts w:ascii="Arial" w:hAnsi="Arial" w:cs="Arial"/>
          </w:rPr>
          <w:delText xml:space="preserve"> </w:delText>
        </w:r>
      </w:del>
      <w:del w:id="2" w:author="Ashbrook, Maria" w:date="2019-12-04T11:08:00Z">
        <w:r w:rsidRPr="00EC1AB1" w:rsidDel="00EC6D00">
          <w:rPr>
            <w:rFonts w:ascii="Arial" w:hAnsi="Arial" w:cs="Arial"/>
          </w:rPr>
          <w:delText xml:space="preserve">DXC </w:delText>
        </w:r>
      </w:del>
      <w:del w:id="3" w:author="Ashbrook, Maria" w:date="2019-12-04T11:07:00Z">
        <w:r w:rsidRPr="00EC1AB1" w:rsidDel="00EC6D00">
          <w:rPr>
            <w:rFonts w:ascii="Arial" w:hAnsi="Arial" w:cs="Arial"/>
          </w:rPr>
          <w:delText>portfolio</w:delText>
        </w:r>
        <w:r w:rsidR="0054297D" w:rsidRPr="00EC1AB1" w:rsidDel="00EC6D00">
          <w:rPr>
            <w:rFonts w:ascii="Arial" w:hAnsi="Arial" w:cs="Arial"/>
          </w:rPr>
          <w:delText xml:space="preserve"> </w:delText>
        </w:r>
      </w:del>
      <w:ins w:id="4" w:author="Ashbrook, Maria" w:date="2019-12-04T11:07:00Z">
        <w:r w:rsidR="00EC6D00">
          <w:rPr>
            <w:rFonts w:ascii="Arial" w:hAnsi="Arial" w:cs="Arial"/>
          </w:rPr>
          <w:t>solutions</w:t>
        </w:r>
        <w:r w:rsidR="00EC6D00" w:rsidRPr="00EC1AB1">
          <w:rPr>
            <w:rFonts w:ascii="Arial" w:hAnsi="Arial" w:cs="Arial"/>
          </w:rPr>
          <w:t xml:space="preserve"> </w:t>
        </w:r>
      </w:ins>
      <w:r w:rsidR="0054297D" w:rsidRPr="00EC1AB1">
        <w:rPr>
          <w:rFonts w:ascii="Arial" w:hAnsi="Arial" w:cs="Arial"/>
        </w:rPr>
        <w:t>and</w:t>
      </w:r>
      <w:r w:rsidRPr="00EC1AB1">
        <w:rPr>
          <w:rFonts w:ascii="Arial" w:hAnsi="Arial" w:cs="Arial"/>
        </w:rPr>
        <w:t xml:space="preserve"> partner capabilities</w:t>
      </w:r>
      <w:ins w:id="5" w:author="Ashbrook, Maria" w:date="2019-12-04T11:07:00Z">
        <w:r w:rsidR="00396001">
          <w:rPr>
            <w:rFonts w:ascii="Arial" w:hAnsi="Arial" w:cs="Arial"/>
          </w:rPr>
          <w:t xml:space="preserve"> in </w:t>
        </w:r>
      </w:ins>
      <w:ins w:id="6" w:author="Ashbrook, Maria" w:date="2019-12-04T11:08:00Z">
        <w:r w:rsidR="00EC6D00">
          <w:rPr>
            <w:rFonts w:ascii="Arial" w:hAnsi="Arial" w:cs="Arial"/>
          </w:rPr>
          <w:t>the DXC</w:t>
        </w:r>
      </w:ins>
      <w:ins w:id="7" w:author="Ashbrook, Maria" w:date="2019-12-04T11:07:00Z">
        <w:r w:rsidR="00396001">
          <w:rPr>
            <w:rFonts w:ascii="Arial" w:hAnsi="Arial" w:cs="Arial"/>
          </w:rPr>
          <w:t xml:space="preserve"> enterprise technology stack</w:t>
        </w:r>
      </w:ins>
      <w:del w:id="8" w:author="Ashbrook, Maria" w:date="2019-12-04T11:30:00Z">
        <w:r w:rsidR="00333F35" w:rsidDel="00377768">
          <w:rPr>
            <w:rFonts w:ascii="Arial" w:hAnsi="Arial" w:cs="Arial"/>
          </w:rPr>
          <w:delText>,</w:delText>
        </w:r>
      </w:del>
      <w:r w:rsidR="00333F35">
        <w:rPr>
          <w:rFonts w:ascii="Arial" w:hAnsi="Arial" w:cs="Arial"/>
        </w:rPr>
        <w:t xml:space="preserve"> </w:t>
      </w:r>
      <w:ins w:id="9" w:author="Ashbrook, Maria" w:date="2019-12-04T11:11:00Z">
        <w:r w:rsidR="003D54C2">
          <w:rPr>
            <w:rFonts w:ascii="Arial" w:hAnsi="Arial" w:cs="Arial"/>
          </w:rPr>
          <w:t xml:space="preserve">and </w:t>
        </w:r>
      </w:ins>
      <w:r w:rsidR="00121A19">
        <w:rPr>
          <w:rFonts w:ascii="Arial" w:hAnsi="Arial" w:cs="Arial"/>
        </w:rPr>
        <w:t xml:space="preserve">create and </w:t>
      </w:r>
      <w:r w:rsidRPr="00EC1AB1">
        <w:rPr>
          <w:rFonts w:ascii="Arial" w:hAnsi="Arial" w:cs="Arial"/>
        </w:rPr>
        <w:t xml:space="preserve">publish your own </w:t>
      </w:r>
      <w:r w:rsidR="00121A19">
        <w:rPr>
          <w:rFonts w:ascii="Arial" w:hAnsi="Arial" w:cs="Arial"/>
        </w:rPr>
        <w:t xml:space="preserve">Roadmaps and </w:t>
      </w:r>
      <w:r w:rsidRPr="00EC1AB1">
        <w:rPr>
          <w:rFonts w:ascii="Arial" w:hAnsi="Arial" w:cs="Arial"/>
        </w:rPr>
        <w:t>eBook</w:t>
      </w:r>
      <w:r w:rsidR="00121A19">
        <w:rPr>
          <w:rFonts w:ascii="Arial" w:hAnsi="Arial" w:cs="Arial"/>
        </w:rPr>
        <w:t>s</w:t>
      </w:r>
      <w:r w:rsidR="003E5352">
        <w:rPr>
          <w:rFonts w:ascii="Arial" w:hAnsi="Arial" w:cs="Arial"/>
        </w:rPr>
        <w:t>.</w:t>
      </w:r>
      <w:r w:rsidR="003E5352">
        <w:rPr>
          <w:rFonts w:ascii="Arial" w:hAnsi="Arial" w:cs="Arial"/>
          <w:lang w:val="en"/>
        </w:rPr>
        <w:t xml:space="preserve"> </w:t>
      </w:r>
      <w:ins w:id="10" w:author="Ashbrook, Maria" w:date="2019-12-04T11:11:00Z">
        <w:r w:rsidR="003D54C2">
          <w:rPr>
            <w:rFonts w:ascii="Arial" w:hAnsi="Arial" w:cs="Arial"/>
            <w:lang w:val="en"/>
          </w:rPr>
          <w:t>This g</w:t>
        </w:r>
      </w:ins>
      <w:del w:id="11" w:author="Ashbrook, Maria" w:date="2019-12-04T11:11:00Z">
        <w:r w:rsidR="00121A19" w:rsidDel="003D54C2">
          <w:rPr>
            <w:rFonts w:ascii="Arial" w:hAnsi="Arial" w:cs="Arial"/>
            <w:lang w:val="en"/>
          </w:rPr>
          <w:delText>G</w:delText>
        </w:r>
      </w:del>
      <w:r w:rsidR="00121A19">
        <w:rPr>
          <w:rFonts w:ascii="Arial" w:hAnsi="Arial" w:cs="Arial"/>
          <w:lang w:val="en"/>
        </w:rPr>
        <w:t>iv</w:t>
      </w:r>
      <w:ins w:id="12" w:author="Ashbrook, Maria" w:date="2019-12-04T11:11:00Z">
        <w:r w:rsidR="003D54C2">
          <w:rPr>
            <w:rFonts w:ascii="Arial" w:hAnsi="Arial" w:cs="Arial"/>
            <w:lang w:val="en"/>
          </w:rPr>
          <w:t>es</w:t>
        </w:r>
      </w:ins>
      <w:del w:id="13" w:author="Ashbrook, Maria" w:date="2019-12-04T11:11:00Z">
        <w:r w:rsidR="00121A19" w:rsidDel="003D54C2">
          <w:rPr>
            <w:rFonts w:ascii="Arial" w:hAnsi="Arial" w:cs="Arial"/>
            <w:lang w:val="en"/>
          </w:rPr>
          <w:delText>ing</w:delText>
        </w:r>
      </w:del>
      <w:r w:rsidR="00121A19">
        <w:rPr>
          <w:rFonts w:ascii="Arial" w:hAnsi="Arial" w:cs="Arial"/>
          <w:lang w:val="en"/>
        </w:rPr>
        <w:t xml:space="preserve"> </w:t>
      </w:r>
      <w:r w:rsidR="0054297D" w:rsidRPr="00DC0394">
        <w:rPr>
          <w:rFonts w:ascii="Arial" w:hAnsi="Arial" w:cs="Arial"/>
          <w:lang w:val="en"/>
        </w:rPr>
        <w:t>you the ability to shape</w:t>
      </w:r>
      <w:r w:rsidR="00614F06" w:rsidRPr="00DC0394">
        <w:rPr>
          <w:rFonts w:ascii="Arial" w:hAnsi="Arial" w:cs="Arial"/>
          <w:lang w:val="en"/>
        </w:rPr>
        <w:t xml:space="preserve"> your</w:t>
      </w:r>
      <w:r w:rsidR="0054297D" w:rsidRPr="00DC0394">
        <w:rPr>
          <w:rFonts w:ascii="Arial" w:hAnsi="Arial" w:cs="Arial"/>
          <w:lang w:val="en"/>
        </w:rPr>
        <w:t xml:space="preserve"> c</w:t>
      </w:r>
      <w:r w:rsidR="00553EED">
        <w:rPr>
          <w:rFonts w:ascii="Arial" w:hAnsi="Arial" w:cs="Arial"/>
          <w:lang w:val="en"/>
        </w:rPr>
        <w:t>ustomer</w:t>
      </w:r>
      <w:r w:rsidR="0054297D" w:rsidRPr="00DC0394">
        <w:rPr>
          <w:rFonts w:ascii="Arial" w:hAnsi="Arial" w:cs="Arial"/>
          <w:lang w:val="en"/>
        </w:rPr>
        <w:t xml:space="preserve">’s </w:t>
      </w:r>
      <w:r w:rsidR="009E3196" w:rsidRPr="009E3196">
        <w:rPr>
          <w:rFonts w:ascii="Arial" w:hAnsi="Arial" w:cs="Arial"/>
        </w:rPr>
        <w:t>Digital Roadmap</w:t>
      </w:r>
      <w:r w:rsidR="009E3196" w:rsidRPr="00DC0394">
        <w:rPr>
          <w:rFonts w:ascii="Arial" w:hAnsi="Arial" w:cs="Arial"/>
          <w:lang w:val="en"/>
        </w:rPr>
        <w:t xml:space="preserve"> </w:t>
      </w:r>
      <w:r w:rsidR="00614F06" w:rsidRPr="00DC0394">
        <w:rPr>
          <w:rFonts w:ascii="Arial" w:hAnsi="Arial" w:cs="Arial"/>
          <w:lang w:val="en"/>
        </w:rPr>
        <w:t>and</w:t>
      </w:r>
      <w:r w:rsidR="0054297D" w:rsidRPr="00DC0394">
        <w:rPr>
          <w:rFonts w:ascii="Arial" w:hAnsi="Arial" w:cs="Arial"/>
          <w:lang w:val="en"/>
        </w:rPr>
        <w:t xml:space="preserve"> share leading examples of DXC </w:t>
      </w:r>
      <w:r w:rsidR="00065826">
        <w:rPr>
          <w:rFonts w:ascii="Arial" w:hAnsi="Arial" w:cs="Arial"/>
          <w:lang w:val="en"/>
        </w:rPr>
        <w:t xml:space="preserve">Technology </w:t>
      </w:r>
      <w:r w:rsidR="0054297D" w:rsidRPr="00DC0394">
        <w:rPr>
          <w:rFonts w:ascii="Arial" w:hAnsi="Arial" w:cs="Arial"/>
          <w:lang w:val="en"/>
        </w:rPr>
        <w:t>solutions</w:t>
      </w:r>
      <w:r w:rsidR="00C54770">
        <w:rPr>
          <w:rFonts w:ascii="Arial" w:hAnsi="Arial" w:cs="Arial"/>
          <w:lang w:val="en"/>
        </w:rPr>
        <w:t xml:space="preserve"> with them</w:t>
      </w:r>
      <w:r w:rsidR="0054297D" w:rsidRPr="00DC0394">
        <w:rPr>
          <w:rFonts w:ascii="Arial" w:hAnsi="Arial" w:cs="Arial"/>
          <w:lang w:val="en"/>
        </w:rPr>
        <w:t>.</w:t>
      </w:r>
    </w:p>
    <w:p w14:paraId="70A1A32F" w14:textId="4D3635F3" w:rsidR="001F7E12" w:rsidRDefault="001F7E12" w:rsidP="001F7E12">
      <w:pPr>
        <w:spacing w:after="0" w:line="240" w:lineRule="auto"/>
        <w:rPr>
          <w:rFonts w:ascii="Arial" w:hAnsi="Arial" w:cs="Arial"/>
          <w:b/>
          <w:bCs/>
        </w:rPr>
      </w:pPr>
    </w:p>
    <w:p w14:paraId="5687B6F3" w14:textId="387FB918" w:rsidR="004F7652" w:rsidRPr="00EC1AB1" w:rsidRDefault="004F7652" w:rsidP="00DC0394">
      <w:pPr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Coming of age</w:t>
      </w:r>
    </w:p>
    <w:p w14:paraId="653F8799" w14:textId="33C0971A" w:rsidR="007215C0" w:rsidRDefault="00F166D1" w:rsidP="007215C0">
      <w:pPr>
        <w:spacing w:after="0" w:line="240" w:lineRule="auto"/>
        <w:rPr>
          <w:rFonts w:ascii="Arial" w:hAnsi="Arial" w:cs="Arial"/>
        </w:rPr>
      </w:pPr>
      <w:r w:rsidRPr="00DC0394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C8F6BEE" wp14:editId="4B5410D8">
                <wp:simplePos x="0" y="0"/>
                <wp:positionH relativeFrom="margin">
                  <wp:posOffset>-57150</wp:posOffset>
                </wp:positionH>
                <wp:positionV relativeFrom="paragraph">
                  <wp:posOffset>124460</wp:posOffset>
                </wp:positionV>
                <wp:extent cx="2012950" cy="1835150"/>
                <wp:effectExtent l="0" t="0" r="25400" b="12700"/>
                <wp:wrapTight wrapText="bothSides">
                  <wp:wrapPolygon edited="0">
                    <wp:start x="0" y="0"/>
                    <wp:lineTo x="0" y="21525"/>
                    <wp:lineTo x="21668" y="21525"/>
                    <wp:lineTo x="21668" y="0"/>
                    <wp:lineTo x="0" y="0"/>
                  </wp:wrapPolygon>
                </wp:wrapTight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2950" cy="183515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BF023E" w14:textId="5CD0E0AC" w:rsidR="00EC1AB1" w:rsidRPr="00DC0394" w:rsidRDefault="00EC1AB1" w:rsidP="00EC1AB1">
                            <w:pPr>
                              <w:rPr>
                                <w:rFonts w:ascii="Arial" w:hAnsi="Arial" w:cs="Arial"/>
                                <w:i/>
                                <w:strike/>
                                <w:sz w:val="20"/>
                                <w:szCs w:val="20"/>
                              </w:rPr>
                            </w:pPr>
                            <w:r w:rsidRPr="00DC0394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“Digital Explorer had a hugely positive impact on our presence at the exhibition. The ability to readily articulate a c</w:t>
                            </w:r>
                            <w:r w:rsidR="00553EED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ustomer</w:t>
                            </w:r>
                            <w:r w:rsidRPr="00DC0394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’s business need in front of them and to explore the impact that this might have on their plans and strategy hit the mark</w:t>
                            </w:r>
                            <w:r w:rsidR="00A052B7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.</w:t>
                            </w:r>
                            <w:r w:rsidRPr="00DC0394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”</w:t>
                            </w:r>
                          </w:p>
                          <w:p w14:paraId="552F09D4" w14:textId="77777777" w:rsidR="007215C0" w:rsidRDefault="00EC1AB1" w:rsidP="00DC039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DC039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Paul O’Hanlon </w:t>
                            </w:r>
                          </w:p>
                          <w:p w14:paraId="2BC5C0FE" w14:textId="6152CBDA" w:rsidR="00EC1AB1" w:rsidRDefault="00EC1AB1" w:rsidP="007215C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DC039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UKIIMEA </w:t>
                            </w:r>
                            <w:proofErr w:type="spellStart"/>
                            <w:r w:rsidRPr="00DC039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Defe</w:t>
                            </w:r>
                            <w:r w:rsidR="00DC039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ns</w:t>
                            </w:r>
                            <w:r w:rsidRPr="00DC039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e</w:t>
                            </w:r>
                            <w:proofErr w:type="spellEnd"/>
                            <w:r w:rsidRPr="00DC039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2C455B18" w14:textId="5775DE3D" w:rsidR="00A052B7" w:rsidRDefault="00A052B7" w:rsidP="007215C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Chief Technologist</w:t>
                            </w:r>
                          </w:p>
                          <w:p w14:paraId="0591D63D" w14:textId="77777777" w:rsidR="00A052B7" w:rsidRPr="00DC0394" w:rsidRDefault="00A052B7" w:rsidP="00DC039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F6BEE" id="Text Box 9" o:spid="_x0000_s1027" type="#_x0000_t202" style="position:absolute;margin-left:-4.5pt;margin-top:9.8pt;width:158.5pt;height:144.5pt;z-index:-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" fillcolor="#f2f2f2" strokeweight=".5pt">
                <v:textbox>
                  <w:txbxContent>
                    <w:p w14:paraId="25BF023E" w14:textId="5CD0E0AC" w:rsidR="00EC1AB1" w:rsidRPr="00DC0394" w:rsidRDefault="00EC1AB1" w:rsidP="00EC1AB1">
                      <w:pPr>
                        <w:rPr>
                          <w:rFonts w:ascii="Arial" w:hAnsi="Arial" w:cs="Arial"/>
                          <w:i/>
                          <w:strike/>
                          <w:sz w:val="20"/>
                          <w:szCs w:val="20"/>
                        </w:rPr>
                      </w:pPr>
                      <w:r w:rsidRPr="00DC0394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“Digital Explorer had a hugely positive impact on our presence at the exhibition. The ability to readily articulate a c</w:t>
                      </w:r>
                      <w:r w:rsidR="00553EED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ustomer</w:t>
                      </w:r>
                      <w:r w:rsidRPr="00DC0394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’s business need in front of them and to explore the impact that this might have on their plans and strategy hit the mark</w:t>
                      </w:r>
                      <w:r w:rsidR="00A052B7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.</w:t>
                      </w:r>
                      <w:r w:rsidRPr="00DC0394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”</w:t>
                      </w:r>
                    </w:p>
                    <w:p w14:paraId="552F09D4" w14:textId="77777777" w:rsidR="007215C0" w:rsidRDefault="00EC1AB1" w:rsidP="00DC0394">
                      <w:pPr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DC0394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Paul O’Hanlon </w:t>
                      </w:r>
                    </w:p>
                    <w:p w14:paraId="2BC5C0FE" w14:textId="6152CBDA" w:rsidR="00EC1AB1" w:rsidRDefault="00EC1AB1" w:rsidP="007215C0">
                      <w:pPr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DC0394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UKIIMEA </w:t>
                      </w:r>
                      <w:proofErr w:type="spellStart"/>
                      <w:r w:rsidRPr="00DC0394">
                        <w:rPr>
                          <w:rFonts w:ascii="Arial" w:hAnsi="Arial" w:cs="Arial"/>
                          <w:sz w:val="16"/>
                          <w:szCs w:val="16"/>
                        </w:rPr>
                        <w:t>Defe</w:t>
                      </w:r>
                      <w:r w:rsidR="00DC0394">
                        <w:rPr>
                          <w:rFonts w:ascii="Arial" w:hAnsi="Arial" w:cs="Arial"/>
                          <w:sz w:val="16"/>
                          <w:szCs w:val="16"/>
                        </w:rPr>
                        <w:t>ns</w:t>
                      </w:r>
                      <w:r w:rsidRPr="00DC0394">
                        <w:rPr>
                          <w:rFonts w:ascii="Arial" w:hAnsi="Arial" w:cs="Arial"/>
                          <w:sz w:val="16"/>
                          <w:szCs w:val="16"/>
                        </w:rPr>
                        <w:t>e</w:t>
                      </w:r>
                      <w:proofErr w:type="spellEnd"/>
                      <w:r w:rsidRPr="00DC0394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2C455B18" w14:textId="5775DE3D" w:rsidR="00A052B7" w:rsidRDefault="00A052B7" w:rsidP="007215C0">
                      <w:pPr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Chief Technologist</w:t>
                      </w:r>
                    </w:p>
                    <w:p w14:paraId="0591D63D" w14:textId="77777777" w:rsidR="00A052B7" w:rsidRPr="00DC0394" w:rsidRDefault="00A052B7" w:rsidP="00DC0394">
                      <w:pPr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0B09066A" w14:textId="744F80E2" w:rsidR="00A052B7" w:rsidRDefault="00B448C0" w:rsidP="001F7E12">
      <w:pPr>
        <w:spacing w:after="0" w:line="240" w:lineRule="auto"/>
        <w:rPr>
          <w:rFonts w:ascii="Arial" w:hAnsi="Arial" w:cs="Arial"/>
        </w:rPr>
      </w:pPr>
      <w:hyperlink r:id="rId11" w:history="1">
        <w:r w:rsidR="00F166D1" w:rsidRPr="006A351A">
          <w:rPr>
            <w:rStyle w:val="Hyperlink"/>
            <w:rFonts w:ascii="Arial" w:hAnsi="Arial" w:cs="Arial"/>
            <w:color w:val="auto"/>
          </w:rPr>
          <w:t>DXC Digital Explorer</w:t>
        </w:r>
      </w:hyperlink>
      <w:r w:rsidR="00366217" w:rsidRPr="00EC1AB1">
        <w:rPr>
          <w:rFonts w:ascii="Arial" w:hAnsi="Arial" w:cs="Arial"/>
        </w:rPr>
        <w:t xml:space="preserve"> </w:t>
      </w:r>
      <w:r w:rsidR="00080BD0">
        <w:rPr>
          <w:rFonts w:ascii="Arial" w:hAnsi="Arial" w:cs="Arial"/>
        </w:rPr>
        <w:t xml:space="preserve">is an </w:t>
      </w:r>
      <w:r w:rsidR="00614F06" w:rsidRPr="001E6F5A">
        <w:rPr>
          <w:rFonts w:ascii="Arial" w:hAnsi="Arial" w:cs="Arial"/>
        </w:rPr>
        <w:t xml:space="preserve">interactive, </w:t>
      </w:r>
      <w:r w:rsidR="00701F53" w:rsidRPr="001E6F5A">
        <w:rPr>
          <w:rFonts w:ascii="Arial" w:hAnsi="Arial" w:cs="Arial"/>
        </w:rPr>
        <w:t xml:space="preserve">internal knowledge </w:t>
      </w:r>
      <w:r w:rsidR="00366217" w:rsidRPr="001E6F5A">
        <w:rPr>
          <w:rFonts w:ascii="Arial" w:hAnsi="Arial" w:cs="Arial"/>
        </w:rPr>
        <w:t>platform</w:t>
      </w:r>
      <w:r w:rsidR="00366217" w:rsidRPr="00EC1AB1">
        <w:rPr>
          <w:rFonts w:ascii="Arial" w:hAnsi="Arial" w:cs="Arial"/>
        </w:rPr>
        <w:t xml:space="preserve"> </w:t>
      </w:r>
      <w:r w:rsidR="00080BD0">
        <w:rPr>
          <w:rFonts w:ascii="Arial" w:hAnsi="Arial" w:cs="Arial"/>
        </w:rPr>
        <w:t xml:space="preserve">that </w:t>
      </w:r>
      <w:r w:rsidR="00366217" w:rsidRPr="00EC1AB1">
        <w:rPr>
          <w:rFonts w:ascii="Arial" w:hAnsi="Arial" w:cs="Arial"/>
        </w:rPr>
        <w:t>has come of age during the past 12 months</w:t>
      </w:r>
      <w:r w:rsidR="00614F06" w:rsidRPr="00EC1AB1">
        <w:rPr>
          <w:rFonts w:ascii="Arial" w:hAnsi="Arial" w:cs="Arial"/>
        </w:rPr>
        <w:t xml:space="preserve">. The brainchild of </w:t>
      </w:r>
      <w:r w:rsidR="00614F06" w:rsidRPr="00DC0394">
        <w:rPr>
          <w:rFonts w:ascii="Arial" w:hAnsi="Arial" w:cs="Arial"/>
          <w:lang w:val="en"/>
        </w:rPr>
        <w:t>Dav</w:t>
      </w:r>
      <w:r w:rsidR="004F6547">
        <w:rPr>
          <w:rFonts w:ascii="Arial" w:hAnsi="Arial" w:cs="Arial"/>
          <w:lang w:val="en"/>
        </w:rPr>
        <w:t>e</w:t>
      </w:r>
      <w:r w:rsidR="00614F06" w:rsidRPr="00DC0394">
        <w:rPr>
          <w:rFonts w:ascii="Arial" w:hAnsi="Arial" w:cs="Arial"/>
          <w:lang w:val="en"/>
        </w:rPr>
        <w:t xml:space="preserve"> Stevens, </w:t>
      </w:r>
      <w:r w:rsidR="00121A19">
        <w:rPr>
          <w:rFonts w:ascii="Arial" w:hAnsi="Arial" w:cs="Arial"/>
          <w:lang w:val="en"/>
        </w:rPr>
        <w:t>Product Owner and Distinguished Architect</w:t>
      </w:r>
      <w:r w:rsidR="00205197">
        <w:rPr>
          <w:rFonts w:ascii="Arial" w:hAnsi="Arial" w:cs="Arial"/>
          <w:lang w:val="en"/>
        </w:rPr>
        <w:t xml:space="preserve"> </w:t>
      </w:r>
      <w:r w:rsidR="00614F06" w:rsidRPr="00DC0394">
        <w:rPr>
          <w:rFonts w:ascii="Arial" w:hAnsi="Arial" w:cs="Arial"/>
          <w:lang w:val="en"/>
        </w:rPr>
        <w:t xml:space="preserve">within the DXC Technology Office, and his team, </w:t>
      </w:r>
      <w:r w:rsidR="00E932E9">
        <w:rPr>
          <w:rFonts w:ascii="Arial" w:hAnsi="Arial" w:cs="Arial"/>
          <w:lang w:val="en"/>
        </w:rPr>
        <w:t xml:space="preserve">DXC </w:t>
      </w:r>
      <w:r w:rsidR="00614F06" w:rsidRPr="00DC0394">
        <w:rPr>
          <w:rFonts w:ascii="Arial" w:hAnsi="Arial" w:cs="Arial"/>
          <w:lang w:val="en"/>
        </w:rPr>
        <w:t xml:space="preserve">Digital Explorer was </w:t>
      </w:r>
      <w:hyperlink r:id="rId12" w:history="1">
        <w:r w:rsidR="00614F06" w:rsidRPr="00DC0394">
          <w:rPr>
            <w:rStyle w:val="Hyperlink"/>
            <w:rFonts w:ascii="Arial" w:hAnsi="Arial"/>
            <w:color w:val="auto"/>
          </w:rPr>
          <w:t>laun</w:t>
        </w:r>
        <w:r w:rsidR="00614F06" w:rsidRPr="00DC0394">
          <w:rPr>
            <w:rStyle w:val="Hyperlink"/>
            <w:rFonts w:ascii="Arial" w:hAnsi="Arial"/>
            <w:color w:val="auto"/>
          </w:rPr>
          <w:t>c</w:t>
        </w:r>
        <w:r w:rsidR="00614F06" w:rsidRPr="00DC0394">
          <w:rPr>
            <w:rStyle w:val="Hyperlink"/>
            <w:rFonts w:ascii="Arial" w:hAnsi="Arial"/>
            <w:color w:val="auto"/>
          </w:rPr>
          <w:t>hed</w:t>
        </w:r>
      </w:hyperlink>
      <w:r w:rsidR="00614F06" w:rsidRPr="00DC0394">
        <w:rPr>
          <w:rFonts w:ascii="Arial" w:hAnsi="Arial" w:cs="Arial"/>
          <w:lang w:val="en"/>
        </w:rPr>
        <w:t xml:space="preserve"> in 2017.</w:t>
      </w:r>
      <w:r w:rsidR="00366217" w:rsidRPr="00EC1AB1">
        <w:rPr>
          <w:rFonts w:ascii="Arial" w:hAnsi="Arial" w:cs="Arial"/>
        </w:rPr>
        <w:t xml:space="preserve"> </w:t>
      </w:r>
    </w:p>
    <w:p w14:paraId="3A49DAA5" w14:textId="77777777" w:rsidR="00A052B7" w:rsidRDefault="00A052B7" w:rsidP="001F7E12">
      <w:pPr>
        <w:spacing w:after="0" w:line="240" w:lineRule="auto"/>
        <w:rPr>
          <w:rFonts w:ascii="Arial" w:hAnsi="Arial" w:cs="Arial"/>
        </w:rPr>
      </w:pPr>
    </w:p>
    <w:p w14:paraId="0A40DC15" w14:textId="302C9E4A" w:rsidR="00C54770" w:rsidRDefault="00561411" w:rsidP="001F7E12">
      <w:pPr>
        <w:spacing w:after="0" w:line="240" w:lineRule="auto"/>
        <w:rPr>
          <w:rFonts w:ascii="Arial" w:hAnsi="Arial" w:cs="Arial"/>
        </w:rPr>
      </w:pPr>
      <w:r w:rsidRPr="00A052B7">
        <w:rPr>
          <w:noProof/>
        </w:rPr>
        <w:drawing>
          <wp:anchor distT="0" distB="0" distL="114300" distR="114300" simplePos="0" relativeHeight="251668480" behindDoc="0" locked="0" layoutInCell="1" allowOverlap="1" wp14:anchorId="133EFCF1" wp14:editId="44213446">
            <wp:simplePos x="0" y="0"/>
            <wp:positionH relativeFrom="column">
              <wp:posOffset>-63500</wp:posOffset>
            </wp:positionH>
            <wp:positionV relativeFrom="paragraph">
              <wp:posOffset>828675</wp:posOffset>
            </wp:positionV>
            <wp:extent cx="2025650" cy="1123315"/>
            <wp:effectExtent l="0" t="0" r="0" b="63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565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E17453">
        <w:rPr>
          <w:rFonts w:ascii="Arial" w:hAnsi="Arial" w:cs="Arial"/>
        </w:rPr>
        <w:t>The platform</w:t>
      </w:r>
      <w:r w:rsidR="004F7652">
        <w:rPr>
          <w:rFonts w:ascii="Arial" w:hAnsi="Arial" w:cs="Arial"/>
        </w:rPr>
        <w:t xml:space="preserve"> has matured</w:t>
      </w:r>
      <w:r w:rsidR="00771F96" w:rsidRPr="00EC1AB1">
        <w:rPr>
          <w:rFonts w:ascii="Arial" w:hAnsi="Arial" w:cs="Arial"/>
        </w:rPr>
        <w:t xml:space="preserve"> </w:t>
      </w:r>
      <w:r w:rsidR="00A052B7">
        <w:rPr>
          <w:rFonts w:ascii="Arial" w:hAnsi="Arial" w:cs="Arial"/>
        </w:rPr>
        <w:t xml:space="preserve">as more solutioning and sales colleagues have contributed content, </w:t>
      </w:r>
      <w:r w:rsidR="00366217" w:rsidRPr="00EC1AB1">
        <w:rPr>
          <w:rFonts w:ascii="Arial" w:hAnsi="Arial" w:cs="Arial"/>
        </w:rPr>
        <w:t>p</w:t>
      </w:r>
      <w:r w:rsidR="003E5352">
        <w:rPr>
          <w:rFonts w:ascii="Arial" w:hAnsi="Arial" w:cs="Arial"/>
        </w:rPr>
        <w:t>roviding</w:t>
      </w:r>
      <w:r w:rsidR="00366217" w:rsidRPr="00EC1AB1">
        <w:rPr>
          <w:rFonts w:ascii="Arial" w:hAnsi="Arial" w:cs="Arial"/>
        </w:rPr>
        <w:t xml:space="preserve"> value at external</w:t>
      </w:r>
      <w:r w:rsidR="00A052B7">
        <w:rPr>
          <w:rFonts w:ascii="Arial" w:hAnsi="Arial" w:cs="Arial"/>
        </w:rPr>
        <w:t xml:space="preserve"> events and inte</w:t>
      </w:r>
      <w:r w:rsidR="00DC0394">
        <w:rPr>
          <w:rFonts w:ascii="Arial" w:hAnsi="Arial" w:cs="Arial"/>
        </w:rPr>
        <w:t>r</w:t>
      </w:r>
      <w:r w:rsidR="00A052B7">
        <w:rPr>
          <w:rFonts w:ascii="Arial" w:hAnsi="Arial" w:cs="Arial"/>
        </w:rPr>
        <w:t>nal planning sessions with c</w:t>
      </w:r>
      <w:r w:rsidR="00553EED">
        <w:rPr>
          <w:rFonts w:ascii="Arial" w:hAnsi="Arial" w:cs="Arial"/>
        </w:rPr>
        <w:t>ustomer</w:t>
      </w:r>
      <w:r w:rsidR="00A052B7">
        <w:rPr>
          <w:rFonts w:ascii="Arial" w:hAnsi="Arial" w:cs="Arial"/>
        </w:rPr>
        <w:t xml:space="preserve">s. At the London Innovation </w:t>
      </w:r>
      <w:proofErr w:type="spellStart"/>
      <w:r w:rsidR="00A052B7">
        <w:rPr>
          <w:rFonts w:ascii="Arial" w:hAnsi="Arial" w:cs="Arial"/>
        </w:rPr>
        <w:t>Cente</w:t>
      </w:r>
      <w:r w:rsidR="00DC0394">
        <w:rPr>
          <w:rFonts w:ascii="Arial" w:hAnsi="Arial" w:cs="Arial"/>
        </w:rPr>
        <w:t>r</w:t>
      </w:r>
      <w:proofErr w:type="spellEnd"/>
      <w:r w:rsidR="00A052B7">
        <w:rPr>
          <w:rFonts w:ascii="Arial" w:hAnsi="Arial" w:cs="Arial"/>
        </w:rPr>
        <w:t xml:space="preserve">, for example, DXC teams are using </w:t>
      </w:r>
      <w:r w:rsidR="00E932E9">
        <w:rPr>
          <w:rFonts w:ascii="Arial" w:hAnsi="Arial" w:cs="Arial"/>
        </w:rPr>
        <w:t xml:space="preserve">DXC </w:t>
      </w:r>
      <w:r w:rsidR="00A052B7">
        <w:rPr>
          <w:rFonts w:ascii="Arial" w:hAnsi="Arial" w:cs="Arial"/>
        </w:rPr>
        <w:t>Digital Explorer as a way to interact with c</w:t>
      </w:r>
      <w:r w:rsidR="00553EED">
        <w:rPr>
          <w:rFonts w:ascii="Arial" w:hAnsi="Arial" w:cs="Arial"/>
        </w:rPr>
        <w:t>ustomer</w:t>
      </w:r>
      <w:r w:rsidR="00A052B7">
        <w:rPr>
          <w:rFonts w:ascii="Arial" w:hAnsi="Arial" w:cs="Arial"/>
        </w:rPr>
        <w:t>s, creating workspaces</w:t>
      </w:r>
      <w:r>
        <w:rPr>
          <w:rFonts w:ascii="Arial" w:hAnsi="Arial" w:cs="Arial"/>
        </w:rPr>
        <w:t xml:space="preserve"> live on the site’s innovation board and creating playbooks for c</w:t>
      </w:r>
      <w:r w:rsidR="00553EED">
        <w:rPr>
          <w:rFonts w:ascii="Arial" w:hAnsi="Arial" w:cs="Arial"/>
        </w:rPr>
        <w:t>ustomer</w:t>
      </w:r>
      <w:r>
        <w:rPr>
          <w:rFonts w:ascii="Arial" w:hAnsi="Arial" w:cs="Arial"/>
        </w:rPr>
        <w:t>s to share with their colleagues.</w:t>
      </w:r>
    </w:p>
    <w:p w14:paraId="57F568D0" w14:textId="623DD6CB" w:rsidR="00A052B7" w:rsidRPr="00A052B7" w:rsidRDefault="00A052B7" w:rsidP="00A052B7">
      <w:pPr>
        <w:autoSpaceDE w:val="0"/>
        <w:autoSpaceDN w:val="0"/>
        <w:spacing w:before="40" w:after="40" w:line="240" w:lineRule="auto"/>
        <w:rPr>
          <w:rFonts w:ascii="Calibri" w:eastAsia="Times New Roman" w:hAnsi="Calibri" w:cs="Calibri"/>
          <w:lang w:val="en-US"/>
        </w:rPr>
      </w:pPr>
    </w:p>
    <w:p w14:paraId="15ECCA91" w14:textId="77777777" w:rsidR="00A052B7" w:rsidRDefault="00A052B7" w:rsidP="001F7E12">
      <w:pPr>
        <w:spacing w:after="0" w:line="240" w:lineRule="auto"/>
        <w:rPr>
          <w:color w:val="0000FF"/>
          <w:u w:val="single"/>
        </w:rPr>
      </w:pPr>
    </w:p>
    <w:p w14:paraId="12D17458" w14:textId="77777777" w:rsidR="00561411" w:rsidRDefault="00561411" w:rsidP="001F7E12">
      <w:pPr>
        <w:spacing w:after="0" w:line="240" w:lineRule="auto"/>
        <w:rPr>
          <w:rFonts w:ascii="Arial" w:hAnsi="Arial" w:cs="Arial"/>
        </w:rPr>
      </w:pPr>
    </w:p>
    <w:p w14:paraId="10FB07F3" w14:textId="77777777" w:rsidR="00F166D1" w:rsidRDefault="00F166D1" w:rsidP="00561411">
      <w:pPr>
        <w:spacing w:after="0" w:line="240" w:lineRule="auto"/>
        <w:ind w:hanging="90"/>
        <w:rPr>
          <w:rFonts w:ascii="Arial" w:hAnsi="Arial" w:cs="Arial"/>
          <w:bCs/>
          <w:i/>
          <w:sz w:val="16"/>
          <w:szCs w:val="16"/>
        </w:rPr>
      </w:pPr>
    </w:p>
    <w:p w14:paraId="756DABF6" w14:textId="77777777" w:rsidR="00F166D1" w:rsidRDefault="00F166D1" w:rsidP="00561411">
      <w:pPr>
        <w:spacing w:after="0" w:line="240" w:lineRule="auto"/>
        <w:ind w:hanging="90"/>
        <w:rPr>
          <w:rFonts w:ascii="Arial" w:hAnsi="Arial" w:cs="Arial"/>
          <w:bCs/>
          <w:i/>
          <w:sz w:val="16"/>
          <w:szCs w:val="16"/>
        </w:rPr>
      </w:pPr>
    </w:p>
    <w:p w14:paraId="62735A2E" w14:textId="77777777" w:rsidR="00E635F7" w:rsidRDefault="00E635F7" w:rsidP="00E635F7">
      <w:pPr>
        <w:spacing w:after="0" w:line="240" w:lineRule="auto"/>
        <w:rPr>
          <w:rFonts w:ascii="Arial" w:hAnsi="Arial" w:cs="Arial"/>
          <w:bCs/>
          <w:i/>
          <w:sz w:val="16"/>
          <w:szCs w:val="16"/>
        </w:rPr>
      </w:pPr>
    </w:p>
    <w:p w14:paraId="722B36C6" w14:textId="3E38C235" w:rsidR="007215C0" w:rsidRPr="00DC0394" w:rsidRDefault="00561411" w:rsidP="00DC0394">
      <w:pPr>
        <w:spacing w:after="0" w:line="240" w:lineRule="auto"/>
        <w:ind w:hanging="90"/>
        <w:rPr>
          <w:rFonts w:ascii="Arial" w:hAnsi="Arial" w:cs="Arial"/>
          <w:bCs/>
          <w:i/>
          <w:sz w:val="16"/>
          <w:szCs w:val="16"/>
        </w:rPr>
      </w:pPr>
      <w:r w:rsidRPr="00DC0394">
        <w:rPr>
          <w:rFonts w:ascii="Arial" w:hAnsi="Arial" w:cs="Arial"/>
          <w:bCs/>
          <w:i/>
          <w:sz w:val="16"/>
          <w:szCs w:val="16"/>
        </w:rPr>
        <w:t>Dav</w:t>
      </w:r>
      <w:r w:rsidR="004F6547">
        <w:rPr>
          <w:rFonts w:ascii="Arial" w:hAnsi="Arial" w:cs="Arial"/>
          <w:bCs/>
          <w:i/>
          <w:sz w:val="16"/>
          <w:szCs w:val="16"/>
        </w:rPr>
        <w:t>e</w:t>
      </w:r>
      <w:r w:rsidRPr="00DC0394">
        <w:rPr>
          <w:rFonts w:ascii="Arial" w:hAnsi="Arial" w:cs="Arial"/>
          <w:bCs/>
          <w:i/>
          <w:sz w:val="16"/>
          <w:szCs w:val="16"/>
        </w:rPr>
        <w:t xml:space="preserve"> Stevens </w:t>
      </w:r>
      <w:r>
        <w:rPr>
          <w:rFonts w:ascii="Arial" w:hAnsi="Arial" w:cs="Arial"/>
          <w:bCs/>
          <w:i/>
          <w:sz w:val="16"/>
          <w:szCs w:val="16"/>
        </w:rPr>
        <w:t xml:space="preserve">at the </w:t>
      </w:r>
      <w:r w:rsidRPr="00DC0394">
        <w:rPr>
          <w:rFonts w:ascii="Arial" w:hAnsi="Arial" w:cs="Arial"/>
          <w:bCs/>
          <w:i/>
          <w:sz w:val="16"/>
          <w:szCs w:val="16"/>
        </w:rPr>
        <w:t>London Innovation</w:t>
      </w:r>
      <w:r w:rsidR="00DC0394">
        <w:rPr>
          <w:rFonts w:ascii="Arial" w:hAnsi="Arial" w:cs="Arial"/>
          <w:bCs/>
          <w:i/>
          <w:sz w:val="16"/>
          <w:szCs w:val="16"/>
        </w:rPr>
        <w:t xml:space="preserve"> </w:t>
      </w:r>
      <w:proofErr w:type="spellStart"/>
      <w:r w:rsidRPr="00DC0394">
        <w:rPr>
          <w:rFonts w:ascii="Arial" w:hAnsi="Arial" w:cs="Arial"/>
          <w:bCs/>
          <w:i/>
          <w:sz w:val="16"/>
          <w:szCs w:val="16"/>
        </w:rPr>
        <w:t>Ce</w:t>
      </w:r>
      <w:r w:rsidR="00DC0394">
        <w:rPr>
          <w:rFonts w:ascii="Arial" w:hAnsi="Arial" w:cs="Arial"/>
          <w:bCs/>
          <w:i/>
          <w:sz w:val="16"/>
          <w:szCs w:val="16"/>
        </w:rPr>
        <w:t>nter</w:t>
      </w:r>
      <w:proofErr w:type="spellEnd"/>
    </w:p>
    <w:p w14:paraId="4FC4A0E5" w14:textId="77777777" w:rsidR="00F166D1" w:rsidRDefault="00F166D1" w:rsidP="00B464FE">
      <w:pPr>
        <w:spacing w:after="0" w:line="240" w:lineRule="auto"/>
        <w:rPr>
          <w:rFonts w:ascii="Arial" w:hAnsi="Arial" w:cs="Arial"/>
          <w:b/>
          <w:bCs/>
          <w:i/>
          <w:sz w:val="16"/>
          <w:szCs w:val="16"/>
        </w:rPr>
      </w:pPr>
    </w:p>
    <w:p w14:paraId="2997B930" w14:textId="77777777" w:rsidR="00DC0394" w:rsidRDefault="00DC0394" w:rsidP="00B464FE">
      <w:pPr>
        <w:spacing w:after="0" w:line="240" w:lineRule="auto"/>
        <w:rPr>
          <w:rFonts w:ascii="Arial" w:hAnsi="Arial" w:cs="Arial"/>
          <w:b/>
          <w:bCs/>
        </w:rPr>
      </w:pPr>
    </w:p>
    <w:p w14:paraId="1B74EF76" w14:textId="77777777" w:rsidR="00DC0394" w:rsidRDefault="00DC0394" w:rsidP="00B464FE">
      <w:pPr>
        <w:spacing w:after="0" w:line="240" w:lineRule="auto"/>
        <w:rPr>
          <w:rFonts w:ascii="Arial" w:hAnsi="Arial" w:cs="Arial"/>
          <w:b/>
          <w:bCs/>
        </w:rPr>
      </w:pPr>
    </w:p>
    <w:p w14:paraId="2F47FC3B" w14:textId="77777777" w:rsidR="00DC0394" w:rsidRDefault="00DC0394" w:rsidP="00B464FE">
      <w:pPr>
        <w:spacing w:after="0" w:line="240" w:lineRule="auto"/>
        <w:rPr>
          <w:rFonts w:ascii="Arial" w:hAnsi="Arial" w:cs="Arial"/>
          <w:b/>
          <w:bCs/>
        </w:rPr>
      </w:pPr>
    </w:p>
    <w:p w14:paraId="734DF269" w14:textId="77777777" w:rsidR="00DC0394" w:rsidRDefault="00DC0394" w:rsidP="00B464FE">
      <w:pPr>
        <w:spacing w:after="0" w:line="240" w:lineRule="auto"/>
        <w:rPr>
          <w:rFonts w:ascii="Arial" w:hAnsi="Arial" w:cs="Arial"/>
          <w:b/>
          <w:bCs/>
        </w:rPr>
      </w:pPr>
    </w:p>
    <w:p w14:paraId="5616A6B4" w14:textId="77777777" w:rsidR="00DC0394" w:rsidRDefault="00DC0394" w:rsidP="00B464FE">
      <w:pPr>
        <w:spacing w:after="0" w:line="240" w:lineRule="auto"/>
        <w:rPr>
          <w:rFonts w:ascii="Arial" w:hAnsi="Arial" w:cs="Arial"/>
          <w:b/>
          <w:bCs/>
        </w:rPr>
      </w:pPr>
    </w:p>
    <w:p w14:paraId="0F6EA0FE" w14:textId="77777777" w:rsidR="00DC0394" w:rsidRDefault="00DC0394" w:rsidP="00B464FE">
      <w:pPr>
        <w:spacing w:after="0" w:line="240" w:lineRule="auto"/>
        <w:rPr>
          <w:rFonts w:ascii="Arial" w:hAnsi="Arial" w:cs="Arial"/>
          <w:b/>
          <w:bCs/>
        </w:rPr>
      </w:pPr>
    </w:p>
    <w:p w14:paraId="3070E3F3" w14:textId="77777777" w:rsidR="00DC0394" w:rsidRDefault="00DC0394" w:rsidP="00B464FE">
      <w:pPr>
        <w:spacing w:after="0" w:line="240" w:lineRule="auto"/>
        <w:rPr>
          <w:rFonts w:ascii="Arial" w:hAnsi="Arial" w:cs="Arial"/>
          <w:b/>
          <w:bCs/>
        </w:rPr>
      </w:pPr>
    </w:p>
    <w:p w14:paraId="052F0EC7" w14:textId="77777777" w:rsidR="00DC0394" w:rsidRDefault="00DC0394" w:rsidP="00B464FE">
      <w:pPr>
        <w:spacing w:after="0" w:line="240" w:lineRule="auto"/>
        <w:rPr>
          <w:rFonts w:ascii="Arial" w:hAnsi="Arial" w:cs="Arial"/>
          <w:b/>
          <w:bCs/>
        </w:rPr>
      </w:pPr>
    </w:p>
    <w:p w14:paraId="0A937ED8" w14:textId="5A964CA1" w:rsidR="00DC0394" w:rsidRDefault="00DC0394" w:rsidP="00B464FE">
      <w:pPr>
        <w:spacing w:after="0" w:line="240" w:lineRule="auto"/>
        <w:rPr>
          <w:rFonts w:ascii="Arial" w:hAnsi="Arial" w:cs="Arial"/>
          <w:b/>
          <w:bCs/>
        </w:rPr>
      </w:pPr>
    </w:p>
    <w:p w14:paraId="53069E45" w14:textId="77777777" w:rsidR="001E6F5A" w:rsidRDefault="001E6F5A" w:rsidP="00B464FE">
      <w:pPr>
        <w:spacing w:after="0" w:line="240" w:lineRule="auto"/>
        <w:rPr>
          <w:rFonts w:ascii="Arial" w:hAnsi="Arial" w:cs="Arial"/>
          <w:b/>
          <w:bCs/>
        </w:rPr>
      </w:pPr>
    </w:p>
    <w:p w14:paraId="4EBA5D9E" w14:textId="7FEB8D2A" w:rsidR="00F166D1" w:rsidRDefault="00F166D1" w:rsidP="00B464FE">
      <w:pPr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</w:t>
      </w:r>
      <w:r w:rsidR="00C27DF8" w:rsidRPr="00F166D1">
        <w:rPr>
          <w:rFonts w:ascii="Arial" w:hAnsi="Arial" w:cs="Arial"/>
          <w:b/>
          <w:bCs/>
        </w:rPr>
        <w:t>h</w:t>
      </w:r>
      <w:r w:rsidR="00C27DF8">
        <w:rPr>
          <w:rFonts w:ascii="Arial" w:hAnsi="Arial" w:cs="Arial"/>
          <w:b/>
          <w:bCs/>
        </w:rPr>
        <w:t>aring insights</w:t>
      </w:r>
      <w:r>
        <w:rPr>
          <w:rFonts w:ascii="Arial" w:hAnsi="Arial" w:cs="Arial"/>
          <w:b/>
          <w:bCs/>
        </w:rPr>
        <w:t xml:space="preserve"> </w:t>
      </w:r>
    </w:p>
    <w:p w14:paraId="2C224721" w14:textId="371C5353" w:rsidR="00B464FE" w:rsidRPr="00DC0394" w:rsidRDefault="00C54770" w:rsidP="00B464FE">
      <w:pPr>
        <w:spacing w:after="0" w:line="240" w:lineRule="auto"/>
        <w:rPr>
          <w:rFonts w:ascii="Arial" w:hAnsi="Arial" w:cs="Arial"/>
          <w:b/>
          <w:bCs/>
        </w:rPr>
      </w:pPr>
      <w:r w:rsidRPr="00EC1AB1">
        <w:rPr>
          <w:rFonts w:ascii="Arial" w:hAnsi="Arial" w:cs="Arial"/>
          <w:noProof/>
        </w:rPr>
        <w:drawing>
          <wp:anchor distT="0" distB="0" distL="114300" distR="114300" simplePos="0" relativeHeight="251665408" behindDoc="0" locked="0" layoutInCell="1" allowOverlap="1" wp14:anchorId="6C018BE5" wp14:editId="0730BBC9">
            <wp:simplePos x="0" y="0"/>
            <wp:positionH relativeFrom="margin">
              <wp:align>left</wp:align>
            </wp:positionH>
            <wp:positionV relativeFrom="paragraph">
              <wp:posOffset>207645</wp:posOffset>
            </wp:positionV>
            <wp:extent cx="2896870" cy="19304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619" cy="19405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del w:id="14" w:author="Ashbrook, Maria" w:date="2019-12-04T11:17:00Z">
        <w:r w:rsidR="00561411" w:rsidDel="00B42C2B">
          <w:rPr>
            <w:rFonts w:ascii="Arial" w:hAnsi="Arial" w:cs="Arial"/>
          </w:rPr>
          <w:delText>As u</w:delText>
        </w:r>
        <w:r w:rsidRPr="00DC0394" w:rsidDel="00B42C2B">
          <w:rPr>
            <w:rFonts w:ascii="Arial" w:hAnsi="Arial" w:cs="Arial"/>
          </w:rPr>
          <w:delText xml:space="preserve">sage builds, </w:delText>
        </w:r>
      </w:del>
      <w:hyperlink r:id="rId15" w:history="1">
        <w:r w:rsidRPr="00DC0394">
          <w:rPr>
            <w:rStyle w:val="Hyperlink"/>
            <w:rFonts w:ascii="Arial" w:hAnsi="Arial" w:cs="Arial"/>
            <w:color w:val="auto"/>
          </w:rPr>
          <w:t>DXC Digital Explorer</w:t>
        </w:r>
      </w:hyperlink>
      <w:del w:id="15" w:author="Ashbrook, Maria" w:date="2019-12-04T11:17:00Z">
        <w:r w:rsidRPr="00DC0394" w:rsidDel="008D3F36">
          <w:rPr>
            <w:rFonts w:ascii="Arial" w:hAnsi="Arial" w:cs="Arial"/>
          </w:rPr>
          <w:delText xml:space="preserve"> is becoming </w:delText>
        </w:r>
        <w:r w:rsidRPr="00DC0394" w:rsidDel="008D3F36">
          <w:rPr>
            <w:rFonts w:ascii="Arial" w:hAnsi="Arial" w:cs="Arial"/>
            <w:b/>
            <w:bCs/>
          </w:rPr>
          <w:delText>THE</w:delText>
        </w:r>
        <w:r w:rsidRPr="00DC0394" w:rsidDel="008D3F36">
          <w:rPr>
            <w:rFonts w:ascii="Arial" w:hAnsi="Arial" w:cs="Arial"/>
          </w:rPr>
          <w:delText xml:space="preserve"> platform every customer-facing employee has to</w:delText>
        </w:r>
        <w:r w:rsidR="004F6547" w:rsidDel="008D3F36">
          <w:rPr>
            <w:rFonts w:ascii="Arial" w:hAnsi="Arial" w:cs="Arial"/>
          </w:rPr>
          <w:delText xml:space="preserve"> </w:delText>
        </w:r>
        <w:r w:rsidRPr="00DC0394" w:rsidDel="008D3F36">
          <w:rPr>
            <w:rFonts w:ascii="Arial" w:hAnsi="Arial" w:cs="Arial"/>
          </w:rPr>
          <w:delText>try</w:delText>
        </w:r>
      </w:del>
      <w:ins w:id="16" w:author="Ashbrook, Maria" w:date="2019-12-04T11:18:00Z">
        <w:r w:rsidR="00B42C2B">
          <w:rPr>
            <w:rFonts w:ascii="Arial" w:hAnsi="Arial" w:cs="Arial"/>
          </w:rPr>
          <w:t xml:space="preserve"> usage is building, with</w:t>
        </w:r>
      </w:ins>
      <w:del w:id="17" w:author="Ashbrook, Maria" w:date="2019-12-04T11:18:00Z">
        <w:r w:rsidRPr="006A351A" w:rsidDel="00B42C2B">
          <w:rPr>
            <w:rFonts w:ascii="Arial" w:hAnsi="Arial" w:cs="Arial"/>
          </w:rPr>
          <w:delText>.</w:delText>
        </w:r>
      </w:del>
      <w:r>
        <w:rPr>
          <w:rFonts w:ascii="Arial" w:hAnsi="Arial" w:cs="Arial"/>
        </w:rPr>
        <w:t xml:space="preserve"> </w:t>
      </w:r>
      <w:r w:rsidR="004F7652" w:rsidRPr="00701F53">
        <w:rPr>
          <w:rFonts w:ascii="Arial" w:hAnsi="Arial" w:cs="Arial"/>
        </w:rPr>
        <w:t xml:space="preserve">DXC </w:t>
      </w:r>
      <w:r w:rsidR="001F7E12">
        <w:rPr>
          <w:rFonts w:ascii="Arial" w:hAnsi="Arial" w:cs="Arial"/>
        </w:rPr>
        <w:t>t</w:t>
      </w:r>
      <w:r w:rsidR="004F7652" w:rsidRPr="00701F53">
        <w:rPr>
          <w:rFonts w:ascii="Arial" w:hAnsi="Arial" w:cs="Arial"/>
        </w:rPr>
        <w:t xml:space="preserve">eams </w:t>
      </w:r>
      <w:del w:id="18" w:author="Ashbrook, Maria" w:date="2019-12-04T11:22:00Z">
        <w:r w:rsidR="004F7652" w:rsidRPr="00701F53" w:rsidDel="00284B26">
          <w:rPr>
            <w:rFonts w:ascii="Arial" w:hAnsi="Arial" w:cs="Arial"/>
          </w:rPr>
          <w:delText xml:space="preserve">are </w:delText>
        </w:r>
      </w:del>
      <w:r w:rsidR="004F7652" w:rsidRPr="00701F53">
        <w:rPr>
          <w:rFonts w:ascii="Arial" w:hAnsi="Arial" w:cs="Arial"/>
        </w:rPr>
        <w:t>publishing their insights directly within the Digital Explorer platform</w:t>
      </w:r>
      <w:r w:rsidR="003E5352">
        <w:rPr>
          <w:rFonts w:ascii="Arial" w:hAnsi="Arial" w:cs="Arial"/>
        </w:rPr>
        <w:t>.</w:t>
      </w:r>
      <w:r w:rsidR="004F7652" w:rsidRPr="00701F53">
        <w:rPr>
          <w:rFonts w:ascii="Arial" w:hAnsi="Arial" w:cs="Arial"/>
        </w:rPr>
        <w:t xml:space="preserve"> </w:t>
      </w:r>
      <w:hyperlink r:id="rId16" w:history="1">
        <w:r w:rsidR="004F7652" w:rsidRPr="00DC0394">
          <w:rPr>
            <w:rStyle w:val="Hyperlink"/>
            <w:rFonts w:ascii="Arial" w:hAnsi="Arial" w:cs="Arial"/>
            <w:color w:val="auto"/>
          </w:rPr>
          <w:t>Industry Analyst</w:t>
        </w:r>
      </w:hyperlink>
      <w:r w:rsidR="00C27DF8" w:rsidRPr="00DC0394">
        <w:rPr>
          <w:rStyle w:val="Hyperlink"/>
          <w:rFonts w:ascii="Arial" w:hAnsi="Arial" w:cs="Arial"/>
          <w:color w:val="auto"/>
        </w:rPr>
        <w:t>: Automotive</w:t>
      </w:r>
      <w:r w:rsidR="00C27DF8">
        <w:rPr>
          <w:rFonts w:ascii="Arial" w:hAnsi="Arial" w:cs="Arial"/>
        </w:rPr>
        <w:t xml:space="preserve"> and </w:t>
      </w:r>
      <w:hyperlink r:id="rId17" w:history="1">
        <w:r w:rsidR="004F7652" w:rsidRPr="00DC0394">
          <w:rPr>
            <w:rStyle w:val="Hyperlink"/>
            <w:rFonts w:ascii="Arial" w:hAnsi="Arial" w:cs="Arial"/>
            <w:color w:val="auto"/>
          </w:rPr>
          <w:t>Insurance Market Overview</w:t>
        </w:r>
      </w:hyperlink>
      <w:r w:rsidR="004F7652" w:rsidRPr="00EC1AB1">
        <w:rPr>
          <w:rFonts w:ascii="Arial" w:hAnsi="Arial" w:cs="Arial"/>
        </w:rPr>
        <w:t xml:space="preserve"> are two excellent examples</w:t>
      </w:r>
      <w:r w:rsidR="00C27DF8">
        <w:rPr>
          <w:rFonts w:ascii="Arial" w:hAnsi="Arial" w:cs="Arial"/>
        </w:rPr>
        <w:t>,</w:t>
      </w:r>
      <w:r w:rsidR="004F7652" w:rsidRPr="00701F53">
        <w:rPr>
          <w:rFonts w:ascii="Arial" w:hAnsi="Arial" w:cs="Arial"/>
        </w:rPr>
        <w:t xml:space="preserve"> bringing </w:t>
      </w:r>
      <w:del w:id="19" w:author="Ashbrook, Maria" w:date="2019-12-04T11:29:00Z">
        <w:r w:rsidR="004F7652" w:rsidRPr="00701F53" w:rsidDel="00D27359">
          <w:rPr>
            <w:rFonts w:ascii="Arial" w:hAnsi="Arial" w:cs="Arial"/>
          </w:rPr>
          <w:delText xml:space="preserve"> </w:delText>
        </w:r>
      </w:del>
      <w:r w:rsidR="004F7652" w:rsidRPr="00701F53">
        <w:rPr>
          <w:rFonts w:ascii="Arial" w:hAnsi="Arial" w:cs="Arial"/>
        </w:rPr>
        <w:t>analyse</w:t>
      </w:r>
      <w:r w:rsidR="003E5352">
        <w:rPr>
          <w:rFonts w:ascii="Arial" w:hAnsi="Arial" w:cs="Arial"/>
        </w:rPr>
        <w:t>s</w:t>
      </w:r>
      <w:r w:rsidR="004F7652" w:rsidRPr="00701F53">
        <w:rPr>
          <w:rFonts w:ascii="Arial" w:hAnsi="Arial" w:cs="Arial"/>
        </w:rPr>
        <w:t xml:space="preserve"> completed within the </w:t>
      </w:r>
      <w:r w:rsidR="00167093">
        <w:rPr>
          <w:rFonts w:ascii="Arial" w:hAnsi="Arial" w:cs="Arial"/>
        </w:rPr>
        <w:t xml:space="preserve">DXC </w:t>
      </w:r>
      <w:r w:rsidR="004F7652" w:rsidRPr="00701F53">
        <w:rPr>
          <w:rFonts w:ascii="Arial" w:hAnsi="Arial" w:cs="Arial"/>
        </w:rPr>
        <w:t xml:space="preserve">Digital Explorer Workspaces, Roadmap and Solutions modules </w:t>
      </w:r>
      <w:r w:rsidR="004408A3" w:rsidRPr="00701F53">
        <w:rPr>
          <w:rFonts w:ascii="Arial" w:hAnsi="Arial" w:cs="Arial"/>
        </w:rPr>
        <w:t xml:space="preserve">together </w:t>
      </w:r>
      <w:r w:rsidR="004F7652" w:rsidRPr="00701F53">
        <w:rPr>
          <w:rFonts w:ascii="Arial" w:hAnsi="Arial" w:cs="Arial"/>
        </w:rPr>
        <w:t>into a single playbook.</w:t>
      </w:r>
    </w:p>
    <w:p w14:paraId="5FEF8E03" w14:textId="7FA4109F" w:rsidR="003E5352" w:rsidRDefault="00C54770" w:rsidP="00DC0394">
      <w:pPr>
        <w:spacing w:after="0" w:line="240" w:lineRule="auto"/>
        <w:rPr>
          <w:rStyle w:val="Hyperlink"/>
          <w:rFonts w:ascii="Arial" w:hAnsi="Arial" w:cs="Arial"/>
          <w:u w:val="none"/>
        </w:rPr>
      </w:pPr>
      <w:r>
        <w:rPr>
          <w:rFonts w:ascii="Arial" w:hAnsi="Arial" w:cs="Arial"/>
          <w:b/>
          <w:bCs/>
        </w:rPr>
        <w:t xml:space="preserve"> </w:t>
      </w:r>
      <w:r w:rsidR="003E5352" w:rsidRPr="00701F53">
        <w:rPr>
          <w:rFonts w:ascii="Arial" w:hAnsi="Arial" w:cs="Arial"/>
          <w:b/>
          <w:bCs/>
        </w:rPr>
        <w:br/>
      </w:r>
      <w:r w:rsidR="00167093">
        <w:rPr>
          <w:rFonts w:ascii="Arial" w:hAnsi="Arial" w:cs="Arial"/>
        </w:rPr>
        <w:t xml:space="preserve">DXC </w:t>
      </w:r>
      <w:r w:rsidR="00C97211">
        <w:rPr>
          <w:rFonts w:ascii="Arial" w:hAnsi="Arial" w:cs="Arial"/>
        </w:rPr>
        <w:t>Digital Explorer</w:t>
      </w:r>
      <w:r w:rsidR="003E5352" w:rsidRPr="00701F53">
        <w:rPr>
          <w:rFonts w:ascii="Arial" w:hAnsi="Arial" w:cs="Arial"/>
        </w:rPr>
        <w:t xml:space="preserve"> is one of DXC’s sponsored open source projects</w:t>
      </w:r>
      <w:r w:rsidR="00C27DF8">
        <w:rPr>
          <w:rFonts w:ascii="Arial" w:hAnsi="Arial" w:cs="Arial"/>
        </w:rPr>
        <w:t>. A</w:t>
      </w:r>
      <w:r w:rsidR="003E5352" w:rsidRPr="00701F53">
        <w:rPr>
          <w:rFonts w:ascii="Arial" w:hAnsi="Arial" w:cs="Arial"/>
        </w:rPr>
        <w:t xml:space="preserve">ll the documentation, specifications and backlog </w:t>
      </w:r>
      <w:r w:rsidR="00C27DF8">
        <w:rPr>
          <w:rFonts w:ascii="Arial" w:hAnsi="Arial" w:cs="Arial"/>
        </w:rPr>
        <w:t>are</w:t>
      </w:r>
      <w:r w:rsidR="003E5352" w:rsidRPr="00701F53">
        <w:rPr>
          <w:rFonts w:ascii="Arial" w:hAnsi="Arial" w:cs="Arial"/>
        </w:rPr>
        <w:t xml:space="preserve"> available on GitHub under</w:t>
      </w:r>
      <w:r w:rsidR="00C27DF8">
        <w:rPr>
          <w:rFonts w:ascii="Arial" w:hAnsi="Arial" w:cs="Arial"/>
        </w:rPr>
        <w:t xml:space="preserve"> </w:t>
      </w:r>
      <w:hyperlink r:id="rId18" w:history="1">
        <w:r w:rsidR="003E5352" w:rsidRPr="00120617">
          <w:rPr>
            <w:rStyle w:val="Hyperlink"/>
            <w:rFonts w:ascii="Arial" w:hAnsi="Arial" w:cs="Arial"/>
            <w:color w:val="auto"/>
          </w:rPr>
          <w:t>DXC Organization</w:t>
        </w:r>
      </w:hyperlink>
      <w:r w:rsidR="00C27DF8" w:rsidRPr="00120617">
        <w:rPr>
          <w:rStyle w:val="Hyperlink"/>
          <w:rFonts w:ascii="Arial" w:hAnsi="Arial" w:cs="Arial"/>
          <w:color w:val="auto"/>
          <w:u w:val="none"/>
        </w:rPr>
        <w:t>.</w:t>
      </w:r>
    </w:p>
    <w:p w14:paraId="0D5E466A" w14:textId="22ED887E" w:rsidR="003E5352" w:rsidDel="00B448C0" w:rsidRDefault="00C54770" w:rsidP="00B448C0">
      <w:pPr>
        <w:spacing w:after="0" w:line="240" w:lineRule="auto"/>
        <w:rPr>
          <w:del w:id="20" w:author="Ashbrook, Maria" w:date="2019-12-04T11:53:00Z"/>
          <w:rFonts w:ascii="Arial" w:hAnsi="Arial" w:cs="Arial"/>
          <w:i/>
          <w:sz w:val="16"/>
          <w:szCs w:val="16"/>
        </w:rPr>
      </w:pPr>
      <w:r>
        <w:rPr>
          <w:rFonts w:ascii="Arial" w:hAnsi="Arial" w:cs="Arial"/>
        </w:rPr>
        <w:t xml:space="preserve">                      </w:t>
      </w:r>
      <w:del w:id="21" w:author="Ashbrook, Maria" w:date="2019-12-04T11:53:00Z">
        <w:r w:rsidDel="00B448C0">
          <w:rPr>
            <w:rFonts w:ascii="Arial" w:hAnsi="Arial" w:cs="Arial"/>
          </w:rPr>
          <w:delText xml:space="preserve"> </w:delText>
        </w:r>
      </w:del>
    </w:p>
    <w:p w14:paraId="0D99FC6E" w14:textId="77777777" w:rsidR="00B448C0" w:rsidRPr="00DC0394" w:rsidRDefault="00B448C0" w:rsidP="00DC0394">
      <w:pPr>
        <w:spacing w:after="0" w:line="240" w:lineRule="auto"/>
        <w:rPr>
          <w:ins w:id="22" w:author="Ashbrook, Maria" w:date="2019-12-04T11:53:00Z"/>
          <w:rFonts w:ascii="Arial" w:hAnsi="Arial" w:cs="Arial"/>
          <w:i/>
          <w:sz w:val="16"/>
          <w:szCs w:val="16"/>
        </w:rPr>
      </w:pPr>
    </w:p>
    <w:p w14:paraId="296E1754" w14:textId="77777777" w:rsidR="00B448C0" w:rsidRDefault="00B464FE" w:rsidP="00B448C0">
      <w:pPr>
        <w:spacing w:after="0" w:line="240" w:lineRule="auto"/>
        <w:rPr>
          <w:ins w:id="23" w:author="Ashbrook, Maria" w:date="2019-12-04T11:53:00Z"/>
          <w:rFonts w:ascii="Arial" w:hAnsi="Arial" w:cs="Arial"/>
          <w:i/>
          <w:sz w:val="16"/>
          <w:szCs w:val="16"/>
        </w:rPr>
      </w:pPr>
      <w:del w:id="24" w:author="Ashbrook, Maria" w:date="2019-12-04T11:53:00Z">
        <w:r w:rsidDel="00B448C0">
          <w:rPr>
            <w:rFonts w:ascii="Arial" w:hAnsi="Arial" w:cs="Arial"/>
            <w:i/>
            <w:sz w:val="16"/>
            <w:szCs w:val="16"/>
          </w:rPr>
          <w:delText xml:space="preserve">                     </w:delText>
        </w:r>
      </w:del>
    </w:p>
    <w:p w14:paraId="1EBC7CED" w14:textId="2E04694A" w:rsidR="00B464FE" w:rsidRPr="00DC0394" w:rsidRDefault="00B448C0" w:rsidP="00B448C0">
      <w:pPr>
        <w:spacing w:after="0" w:line="240" w:lineRule="auto"/>
        <w:rPr>
          <w:rFonts w:ascii="Arial" w:hAnsi="Arial" w:cs="Arial"/>
          <w:i/>
          <w:sz w:val="16"/>
          <w:szCs w:val="16"/>
        </w:rPr>
        <w:pPrChange w:id="25" w:author="Ashbrook, Maria" w:date="2019-12-04T11:53:00Z">
          <w:pPr>
            <w:spacing w:after="0" w:line="240" w:lineRule="auto"/>
            <w:jc w:val="both"/>
          </w:pPr>
        </w:pPrChange>
      </w:pPr>
      <w:ins w:id="26" w:author="Ashbrook, Maria" w:date="2019-12-04T11:53:00Z">
        <w:r>
          <w:rPr>
            <w:rFonts w:ascii="Arial" w:hAnsi="Arial" w:cs="Arial"/>
            <w:i/>
            <w:sz w:val="16"/>
            <w:szCs w:val="16"/>
          </w:rPr>
          <w:t xml:space="preserve">                               </w:t>
        </w:r>
      </w:ins>
      <w:bookmarkStart w:id="27" w:name="_GoBack"/>
      <w:bookmarkEnd w:id="27"/>
      <w:del w:id="28" w:author="Ashbrook, Maria" w:date="2019-12-04T11:53:00Z">
        <w:r w:rsidR="00B464FE" w:rsidDel="00B448C0">
          <w:rPr>
            <w:rFonts w:ascii="Arial" w:hAnsi="Arial" w:cs="Arial"/>
            <w:i/>
            <w:sz w:val="16"/>
            <w:szCs w:val="16"/>
          </w:rPr>
          <w:delText xml:space="preserve">             </w:delText>
        </w:r>
      </w:del>
      <w:r w:rsidR="00B464FE" w:rsidRPr="00DC0394">
        <w:rPr>
          <w:rFonts w:ascii="Arial" w:hAnsi="Arial" w:cs="Arial"/>
          <w:i/>
          <w:sz w:val="16"/>
          <w:szCs w:val="16"/>
        </w:rPr>
        <w:t>Digital Explorer usage</w:t>
      </w:r>
    </w:p>
    <w:p w14:paraId="589059F8" w14:textId="5BFF4B91" w:rsidR="00B464FE" w:rsidRPr="004F0C8D" w:rsidRDefault="00B464FE" w:rsidP="003E5352">
      <w:pPr>
        <w:rPr>
          <w:rFonts w:ascii="Arial" w:hAnsi="Arial" w:cs="Arial"/>
          <w:b/>
        </w:rPr>
      </w:pPr>
    </w:p>
    <w:p w14:paraId="0EA0A149" w14:textId="7C754409" w:rsidR="00B42C2B" w:rsidRDefault="00B42C2B" w:rsidP="005C7ECF">
      <w:pPr>
        <w:spacing w:line="252" w:lineRule="auto"/>
        <w:rPr>
          <w:ins w:id="29" w:author="Ashbrook, Maria" w:date="2019-12-04T11:18:00Z"/>
          <w:rFonts w:ascii="Arial" w:hAnsi="Arial" w:cs="Arial"/>
          <w:b/>
        </w:rPr>
      </w:pPr>
      <w:ins w:id="30" w:author="Ashbrook, Maria" w:date="2019-12-04T11:18:00Z">
        <w:r>
          <w:rPr>
            <w:rFonts w:ascii="Arial" w:hAnsi="Arial" w:cs="Arial"/>
            <w:b/>
          </w:rPr>
          <w:t>DXC Digital Explorer and the E</w:t>
        </w:r>
      </w:ins>
      <w:ins w:id="31" w:author="Ashbrook, Maria" w:date="2019-12-04T11:19:00Z">
        <w:r>
          <w:rPr>
            <w:rFonts w:ascii="Arial" w:hAnsi="Arial" w:cs="Arial"/>
            <w:b/>
          </w:rPr>
          <w:t>nterprise Technology Stack</w:t>
        </w:r>
      </w:ins>
    </w:p>
    <w:p w14:paraId="5CAE53C6" w14:textId="6767465B" w:rsidR="00133237" w:rsidRPr="00BF1409" w:rsidRDefault="00755276" w:rsidP="00BF1409">
      <w:pPr>
        <w:spacing w:line="252" w:lineRule="auto"/>
        <w:rPr>
          <w:ins w:id="32" w:author="Ashbrook, Maria" w:date="2019-12-04T11:22:00Z"/>
          <w:rFonts w:ascii="Arial" w:hAnsi="Arial" w:cs="Arial"/>
          <w:color w:val="000000"/>
          <w:shd w:val="clear" w:color="auto" w:fill="FFFFFF"/>
          <w:rPrChange w:id="33" w:author="Ashbrook, Maria" w:date="2019-12-04T11:27:00Z">
            <w:rPr>
              <w:ins w:id="34" w:author="Ashbrook, Maria" w:date="2019-12-04T11:22:00Z"/>
            </w:rPr>
          </w:rPrChange>
        </w:rPr>
        <w:pPrChange w:id="35" w:author="Ashbrook, Maria" w:date="2019-12-04T11:27:00Z">
          <w:pPr/>
        </w:pPrChange>
      </w:pPr>
      <w:ins w:id="36" w:author="Ashbrook, Maria" w:date="2019-12-04T11:21:00Z">
        <w:r>
          <w:rPr>
            <w:rFonts w:ascii="Arial" w:hAnsi="Arial" w:cs="Arial"/>
            <w:color w:val="000000"/>
            <w:shd w:val="clear" w:color="auto" w:fill="FFFFFF"/>
          </w:rPr>
          <w:t xml:space="preserve">DXC </w:t>
        </w:r>
        <w:r>
          <w:rPr>
            <w:rFonts w:ascii="Arial" w:hAnsi="Arial" w:cs="Arial"/>
            <w:color w:val="000000"/>
            <w:shd w:val="clear" w:color="auto" w:fill="FFFFFF"/>
          </w:rPr>
          <w:t>is</w:t>
        </w:r>
        <w:r w:rsidR="00133237">
          <w:rPr>
            <w:rFonts w:ascii="Arial" w:hAnsi="Arial" w:cs="Arial"/>
            <w:color w:val="000000"/>
            <w:shd w:val="clear" w:color="auto" w:fill="FFFFFF"/>
          </w:rPr>
          <w:t xml:space="preserve"> </w:t>
        </w:r>
        <w:r>
          <w:rPr>
            <w:rFonts w:ascii="Arial" w:hAnsi="Arial" w:cs="Arial"/>
            <w:color w:val="000000"/>
            <w:shd w:val="clear" w:color="auto" w:fill="FFFFFF"/>
          </w:rPr>
          <w:t>focused on helping our customers across the entire enterprise technology stack with differentiated industry solutions.</w:t>
        </w:r>
      </w:ins>
      <w:ins w:id="37" w:author="Ashbrook, Maria" w:date="2019-12-04T11:48:00Z">
        <w:r w:rsidR="008E43DD">
          <w:rPr>
            <w:rFonts w:ascii="Arial" w:hAnsi="Arial" w:cs="Arial"/>
            <w:color w:val="000000"/>
            <w:shd w:val="clear" w:color="auto" w:fill="FFFFFF"/>
          </w:rPr>
          <w:t xml:space="preserve"> </w:t>
        </w:r>
      </w:ins>
      <w:ins w:id="38" w:author="Ashbrook, Maria" w:date="2019-12-04T11:29:00Z">
        <w:r w:rsidR="00377768">
          <w:rPr>
            <w:rFonts w:ascii="Arial" w:hAnsi="Arial" w:cs="Arial"/>
            <w:color w:val="000000"/>
            <w:shd w:val="clear" w:color="auto" w:fill="FFFFFF"/>
          </w:rPr>
          <w:t xml:space="preserve">DXC </w:t>
        </w:r>
      </w:ins>
      <w:ins w:id="39" w:author="Ashbrook, Maria" w:date="2019-12-04T11:25:00Z">
        <w:r w:rsidR="00BF1409">
          <w:rPr>
            <w:rFonts w:ascii="Arial" w:hAnsi="Arial" w:cs="Arial"/>
            <w:color w:val="000000"/>
            <w:shd w:val="clear" w:color="auto" w:fill="FFFFFF"/>
          </w:rPr>
          <w:t>Digital Explorer</w:t>
        </w:r>
      </w:ins>
      <w:ins w:id="40" w:author="Ashbrook, Maria" w:date="2019-12-04T11:50:00Z">
        <w:r w:rsidR="00222A71">
          <w:rPr>
            <w:rFonts w:ascii="Arial" w:hAnsi="Arial" w:cs="Arial"/>
            <w:color w:val="000000"/>
            <w:shd w:val="clear" w:color="auto" w:fill="FFFFFF"/>
          </w:rPr>
          <w:t xml:space="preserve"> </w:t>
        </w:r>
      </w:ins>
      <w:ins w:id="41" w:author="Ashbrook, Maria" w:date="2019-12-04T11:26:00Z">
        <w:r w:rsidR="00BF1409">
          <w:rPr>
            <w:rFonts w:ascii="Arial" w:hAnsi="Arial" w:cs="Arial"/>
            <w:color w:val="000000"/>
            <w:shd w:val="clear" w:color="auto" w:fill="FFFFFF"/>
          </w:rPr>
          <w:t>highlight</w:t>
        </w:r>
      </w:ins>
      <w:ins w:id="42" w:author="Ashbrook, Maria" w:date="2019-12-04T11:50:00Z">
        <w:r w:rsidR="00222A71">
          <w:rPr>
            <w:rFonts w:ascii="Arial" w:hAnsi="Arial" w:cs="Arial"/>
            <w:color w:val="000000"/>
            <w:shd w:val="clear" w:color="auto" w:fill="FFFFFF"/>
          </w:rPr>
          <w:t>s</w:t>
        </w:r>
      </w:ins>
      <w:ins w:id="43" w:author="Ashbrook, Maria" w:date="2019-12-04T11:26:00Z">
        <w:r w:rsidR="00BF1409">
          <w:rPr>
            <w:rFonts w:ascii="Arial" w:hAnsi="Arial" w:cs="Arial"/>
            <w:color w:val="000000"/>
            <w:shd w:val="clear" w:color="auto" w:fill="FFFFFF"/>
          </w:rPr>
          <w:t xml:space="preserve"> </w:t>
        </w:r>
      </w:ins>
      <w:ins w:id="44" w:author="Ashbrook, Maria" w:date="2019-12-04T11:24:00Z">
        <w:r w:rsidR="00034D0C">
          <w:rPr>
            <w:rFonts w:ascii="Arial" w:hAnsi="Arial" w:cs="Arial"/>
            <w:color w:val="000000"/>
            <w:shd w:val="clear" w:color="auto" w:fill="FFFFFF"/>
          </w:rPr>
          <w:t>industry trends</w:t>
        </w:r>
      </w:ins>
      <w:ins w:id="45" w:author="Ashbrook, Maria" w:date="2019-12-04T11:25:00Z">
        <w:r w:rsidR="00034D0C">
          <w:rPr>
            <w:rFonts w:ascii="Arial" w:hAnsi="Arial" w:cs="Arial"/>
            <w:color w:val="000000"/>
            <w:shd w:val="clear" w:color="auto" w:fill="FFFFFF"/>
          </w:rPr>
          <w:t xml:space="preserve"> disrupting clients</w:t>
        </w:r>
      </w:ins>
      <w:ins w:id="46" w:author="Ashbrook, Maria" w:date="2019-12-04T11:28:00Z">
        <w:r w:rsidR="00BF1409">
          <w:rPr>
            <w:rFonts w:ascii="Arial" w:hAnsi="Arial" w:cs="Arial"/>
            <w:color w:val="000000"/>
            <w:shd w:val="clear" w:color="auto" w:fill="FFFFFF"/>
          </w:rPr>
          <w:t>’</w:t>
        </w:r>
      </w:ins>
      <w:ins w:id="47" w:author="Ashbrook, Maria" w:date="2019-12-04T11:25:00Z">
        <w:r w:rsidR="00034D0C">
          <w:rPr>
            <w:rFonts w:ascii="Arial" w:hAnsi="Arial" w:cs="Arial"/>
            <w:color w:val="000000"/>
            <w:shd w:val="clear" w:color="auto" w:fill="FFFFFF"/>
          </w:rPr>
          <w:t xml:space="preserve"> businesses </w:t>
        </w:r>
      </w:ins>
      <w:ins w:id="48" w:author="Ashbrook, Maria" w:date="2019-12-04T11:27:00Z">
        <w:r w:rsidR="00BF1409">
          <w:rPr>
            <w:rFonts w:ascii="Arial" w:hAnsi="Arial" w:cs="Arial"/>
            <w:color w:val="000000"/>
            <w:shd w:val="clear" w:color="auto" w:fill="FFFFFF"/>
          </w:rPr>
          <w:t>and mak</w:t>
        </w:r>
      </w:ins>
      <w:ins w:id="49" w:author="Ashbrook, Maria" w:date="2019-12-04T11:50:00Z">
        <w:r w:rsidR="00222A71">
          <w:rPr>
            <w:rFonts w:ascii="Arial" w:hAnsi="Arial" w:cs="Arial"/>
            <w:color w:val="000000"/>
            <w:shd w:val="clear" w:color="auto" w:fill="FFFFFF"/>
          </w:rPr>
          <w:t>es</w:t>
        </w:r>
      </w:ins>
      <w:ins w:id="50" w:author="Ashbrook, Maria" w:date="2019-12-04T11:27:00Z">
        <w:r w:rsidR="00BF1409">
          <w:rPr>
            <w:rFonts w:ascii="Arial" w:hAnsi="Arial" w:cs="Arial"/>
            <w:color w:val="000000"/>
            <w:shd w:val="clear" w:color="auto" w:fill="FFFFFF"/>
          </w:rPr>
          <w:t xml:space="preserve"> recommendations on </w:t>
        </w:r>
      </w:ins>
      <w:ins w:id="51" w:author="Ashbrook, Maria" w:date="2019-12-04T11:22:00Z">
        <w:r w:rsidR="00133237">
          <w:rPr>
            <w:rFonts w:ascii="Arial" w:hAnsi="Arial" w:cs="Arial"/>
          </w:rPr>
          <w:t xml:space="preserve">DXC </w:t>
        </w:r>
      </w:ins>
      <w:ins w:id="52" w:author="Ashbrook, Maria" w:date="2019-12-04T11:27:00Z">
        <w:r w:rsidR="00BF1409">
          <w:rPr>
            <w:rFonts w:ascii="Arial" w:hAnsi="Arial" w:cs="Arial"/>
          </w:rPr>
          <w:t>solutions</w:t>
        </w:r>
      </w:ins>
      <w:ins w:id="53" w:author="Ashbrook, Maria" w:date="2019-12-04T11:22:00Z">
        <w:r w:rsidR="00133237">
          <w:rPr>
            <w:rFonts w:ascii="Arial" w:hAnsi="Arial" w:cs="Arial"/>
          </w:rPr>
          <w:t xml:space="preserve"> and partner capabilities</w:t>
        </w:r>
      </w:ins>
      <w:ins w:id="54" w:author="Ashbrook, Maria" w:date="2019-12-04T11:52:00Z">
        <w:r w:rsidR="0095599C">
          <w:rPr>
            <w:rFonts w:ascii="Arial" w:hAnsi="Arial" w:cs="Arial"/>
          </w:rPr>
          <w:t xml:space="preserve"> in the stack</w:t>
        </w:r>
      </w:ins>
      <w:ins w:id="55" w:author="Ashbrook, Maria" w:date="2019-12-04T11:22:00Z">
        <w:r w:rsidR="00133237">
          <w:rPr>
            <w:rFonts w:ascii="Arial" w:hAnsi="Arial" w:cs="Arial"/>
          </w:rPr>
          <w:t xml:space="preserve">.     </w:t>
        </w:r>
      </w:ins>
    </w:p>
    <w:p w14:paraId="64B9F89E" w14:textId="1AC360D3" w:rsidR="004F0C8D" w:rsidRPr="007E30C5" w:rsidRDefault="001C4F6D" w:rsidP="005C7ECF">
      <w:pPr>
        <w:spacing w:line="252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DXC </w:t>
      </w:r>
      <w:r w:rsidR="004F0C8D" w:rsidRPr="007E30C5">
        <w:rPr>
          <w:rFonts w:ascii="Arial" w:hAnsi="Arial" w:cs="Arial"/>
          <w:b/>
        </w:rPr>
        <w:t>Digital Explorer and What We Sell</w:t>
      </w:r>
    </w:p>
    <w:p w14:paraId="2D9ECF56" w14:textId="13DAA426" w:rsidR="005C7ECF" w:rsidRPr="005C7ECF" w:rsidRDefault="00167093" w:rsidP="005C7ECF">
      <w:pPr>
        <w:spacing w:line="252" w:lineRule="auto"/>
        <w:rPr>
          <w:rFonts w:ascii="Arial" w:hAnsi="Arial" w:cs="Arial"/>
        </w:rPr>
      </w:pPr>
      <w:r w:rsidRPr="007E30C5">
        <w:rPr>
          <w:rFonts w:ascii="Arial" w:hAnsi="Arial" w:cs="Arial"/>
        </w:rPr>
        <w:t xml:space="preserve">DXC </w:t>
      </w:r>
      <w:r w:rsidR="005C7ECF" w:rsidRPr="007E30C5">
        <w:rPr>
          <w:rFonts w:ascii="Arial" w:hAnsi="Arial" w:cs="Arial"/>
        </w:rPr>
        <w:t xml:space="preserve">Digital Explorer uses </w:t>
      </w:r>
      <w:hyperlink r:id="rId19" w:history="1">
        <w:r w:rsidR="005C7ECF" w:rsidRPr="007E30C5">
          <w:rPr>
            <w:rStyle w:val="Hyperlink"/>
            <w:rFonts w:ascii="Arial" w:hAnsi="Arial" w:cs="Arial"/>
            <w:color w:val="auto"/>
          </w:rPr>
          <w:t>What We Sell’s</w:t>
        </w:r>
      </w:hyperlink>
      <w:r w:rsidR="005C7ECF" w:rsidRPr="007E30C5">
        <w:rPr>
          <w:rFonts w:ascii="Arial" w:hAnsi="Arial" w:cs="Arial"/>
        </w:rPr>
        <w:t xml:space="preserve"> API to pull gold-source offering content. </w:t>
      </w:r>
      <w:r w:rsidRPr="007E30C5">
        <w:rPr>
          <w:rFonts w:ascii="Arial" w:hAnsi="Arial" w:cs="Arial"/>
        </w:rPr>
        <w:t xml:space="preserve">DXC </w:t>
      </w:r>
      <w:r w:rsidR="005C7ECF" w:rsidRPr="007E30C5">
        <w:rPr>
          <w:rFonts w:ascii="Arial" w:hAnsi="Arial" w:cs="Arial"/>
        </w:rPr>
        <w:t>Digital Explorer combines trusted content from What We Sell with user-provided content and industry trends for deal</w:t>
      </w:r>
      <w:r w:rsidR="00120617">
        <w:rPr>
          <w:rFonts w:ascii="Arial" w:hAnsi="Arial" w:cs="Arial"/>
        </w:rPr>
        <w:t xml:space="preserve"> </w:t>
      </w:r>
      <w:r w:rsidR="005C7ECF" w:rsidRPr="007E30C5">
        <w:rPr>
          <w:rFonts w:ascii="Arial" w:hAnsi="Arial" w:cs="Arial"/>
        </w:rPr>
        <w:t>shaping. What We Sell is the single, trusted source for everything a salesperson needs to sell a DXC-approved offering/solution, and Digital Explorer is a collaborative space to dig deeper and work on solutions.</w:t>
      </w:r>
    </w:p>
    <w:p w14:paraId="4DF9812F" w14:textId="00E167E2" w:rsidR="00C54770" w:rsidRPr="00DC0394" w:rsidRDefault="003E5352" w:rsidP="00DC0394">
      <w:pPr>
        <w:rPr>
          <w:rFonts w:ascii="Arial" w:hAnsi="Arial" w:cs="Arial"/>
        </w:rPr>
      </w:pPr>
      <w:r w:rsidRPr="00DC0394">
        <w:rPr>
          <w:rFonts w:ascii="Arial" w:hAnsi="Arial" w:cs="Arial"/>
          <w:b/>
        </w:rPr>
        <w:t>New training available</w:t>
      </w:r>
    </w:p>
    <w:p w14:paraId="14F41297" w14:textId="4D9C5696" w:rsidR="00C54770" w:rsidRPr="00EC1AB1" w:rsidRDefault="00121A19" w:rsidP="00DC0394">
      <w:pPr>
        <w:spacing w:after="0" w:line="240" w:lineRule="auto"/>
        <w:rPr>
          <w:rFonts w:ascii="Arial" w:hAnsi="Arial" w:cs="Arial"/>
        </w:rPr>
      </w:pPr>
      <w:r w:rsidRPr="00701F53">
        <w:rPr>
          <w:noProof/>
        </w:rPr>
        <w:drawing>
          <wp:anchor distT="0" distB="0" distL="114300" distR="114300" simplePos="0" relativeHeight="251658240" behindDoc="1" locked="0" layoutInCell="1" allowOverlap="1" wp14:anchorId="28458505" wp14:editId="0691E7F0">
            <wp:simplePos x="0" y="0"/>
            <wp:positionH relativeFrom="column">
              <wp:posOffset>3905250</wp:posOffset>
            </wp:positionH>
            <wp:positionV relativeFrom="paragraph">
              <wp:posOffset>38204</wp:posOffset>
            </wp:positionV>
            <wp:extent cx="2139315" cy="1517650"/>
            <wp:effectExtent l="0" t="0" r="0" b="6350"/>
            <wp:wrapSquare wrapText="bothSides"/>
            <wp:docPr id="132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315" cy="151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5925" w:rsidRPr="00DC0394">
        <w:rPr>
          <w:rFonts w:ascii="Arial" w:hAnsi="Arial" w:cs="Arial"/>
        </w:rPr>
        <w:t xml:space="preserve">A new set of </w:t>
      </w:r>
      <w:r w:rsidR="00167093">
        <w:rPr>
          <w:rFonts w:ascii="Arial" w:hAnsi="Arial" w:cs="Arial"/>
        </w:rPr>
        <w:t xml:space="preserve">DXC </w:t>
      </w:r>
      <w:r w:rsidR="00C54770">
        <w:rPr>
          <w:rFonts w:ascii="Arial" w:hAnsi="Arial" w:cs="Arial"/>
        </w:rPr>
        <w:t xml:space="preserve">Digital Explorer </w:t>
      </w:r>
      <w:r w:rsidR="005F5925" w:rsidRPr="00DC0394">
        <w:rPr>
          <w:rFonts w:ascii="Arial" w:hAnsi="Arial" w:cs="Arial"/>
        </w:rPr>
        <w:t xml:space="preserve">courses are available on DXC University to give you the skills to unlock </w:t>
      </w:r>
      <w:r w:rsidR="007F157A" w:rsidRPr="00DC0394">
        <w:rPr>
          <w:rFonts w:ascii="Arial" w:hAnsi="Arial" w:cs="Arial"/>
        </w:rPr>
        <w:t xml:space="preserve">your next set of </w:t>
      </w:r>
      <w:r w:rsidR="005F5925" w:rsidRPr="00DC0394">
        <w:rPr>
          <w:rFonts w:ascii="Arial" w:hAnsi="Arial" w:cs="Arial"/>
        </w:rPr>
        <w:t>c</w:t>
      </w:r>
      <w:r w:rsidR="00553EED">
        <w:rPr>
          <w:rFonts w:ascii="Arial" w:hAnsi="Arial" w:cs="Arial"/>
        </w:rPr>
        <w:t>ustomer</w:t>
      </w:r>
      <w:r w:rsidR="005F5925" w:rsidRPr="00DC0394">
        <w:rPr>
          <w:rFonts w:ascii="Arial" w:hAnsi="Arial" w:cs="Arial"/>
        </w:rPr>
        <w:t xml:space="preserve"> opportunities</w:t>
      </w:r>
      <w:r w:rsidR="00484387" w:rsidRPr="00DC0394">
        <w:rPr>
          <w:rFonts w:ascii="Arial" w:hAnsi="Arial" w:cs="Arial"/>
        </w:rPr>
        <w:t>:</w:t>
      </w:r>
      <w:r w:rsidR="00484387" w:rsidRPr="00DC0394">
        <w:rPr>
          <w:rFonts w:ascii="Arial" w:hAnsi="Arial" w:cs="Arial"/>
        </w:rPr>
        <w:br/>
      </w:r>
    </w:p>
    <w:p w14:paraId="28E2A47D" w14:textId="62D12876" w:rsidR="00C54770" w:rsidRPr="00EC1AB1" w:rsidRDefault="00B448C0" w:rsidP="00DC0394">
      <w:pPr>
        <w:pStyle w:val="ListParagraph"/>
        <w:numPr>
          <w:ilvl w:val="0"/>
          <w:numId w:val="3"/>
        </w:numPr>
        <w:spacing w:after="0" w:line="240" w:lineRule="auto"/>
        <w:ind w:left="360" w:hanging="180"/>
        <w:rPr>
          <w:rFonts w:ascii="Arial" w:hAnsi="Arial" w:cs="Arial"/>
        </w:rPr>
      </w:pPr>
      <w:hyperlink r:id="rId21" w:history="1">
        <w:r w:rsidR="007F157A" w:rsidRPr="00DC0394">
          <w:rPr>
            <w:rStyle w:val="Hyperlink"/>
            <w:rFonts w:ascii="Arial" w:hAnsi="Arial" w:cs="Arial"/>
            <w:b/>
            <w:bCs/>
            <w:color w:val="auto"/>
          </w:rPr>
          <w:t>White belt</w:t>
        </w:r>
      </w:hyperlink>
      <w:r w:rsidR="007F157A" w:rsidRPr="00EC1AB1">
        <w:rPr>
          <w:rFonts w:ascii="Arial" w:hAnsi="Arial" w:cs="Arial"/>
        </w:rPr>
        <w:t>: High-level overview and awareness training</w:t>
      </w:r>
      <w:r w:rsidR="004A4465">
        <w:rPr>
          <w:rFonts w:ascii="Arial" w:hAnsi="Arial" w:cs="Arial"/>
        </w:rPr>
        <w:t>.</w:t>
      </w:r>
    </w:p>
    <w:p w14:paraId="4F28298E" w14:textId="32F5D673" w:rsidR="00C54770" w:rsidRPr="00EC1AB1" w:rsidRDefault="00B448C0" w:rsidP="00DC0394">
      <w:pPr>
        <w:pStyle w:val="ListParagraph"/>
        <w:numPr>
          <w:ilvl w:val="0"/>
          <w:numId w:val="3"/>
        </w:numPr>
        <w:spacing w:after="0" w:line="240" w:lineRule="auto"/>
        <w:ind w:left="360" w:hanging="180"/>
        <w:rPr>
          <w:rFonts w:ascii="Arial" w:hAnsi="Arial" w:cs="Arial"/>
        </w:rPr>
      </w:pPr>
      <w:hyperlink r:id="rId22" w:history="1">
        <w:r w:rsidR="007F157A" w:rsidRPr="00DC0394">
          <w:rPr>
            <w:rStyle w:val="Hyperlink"/>
            <w:rFonts w:ascii="Arial" w:hAnsi="Arial" w:cs="Arial"/>
            <w:b/>
            <w:bCs/>
            <w:color w:val="auto"/>
          </w:rPr>
          <w:t xml:space="preserve">Yellow </w:t>
        </w:r>
        <w:r w:rsidR="00484387" w:rsidRPr="00DC0394">
          <w:rPr>
            <w:rStyle w:val="Hyperlink"/>
            <w:rFonts w:ascii="Arial" w:hAnsi="Arial" w:cs="Arial"/>
            <w:b/>
            <w:bCs/>
            <w:color w:val="auto"/>
          </w:rPr>
          <w:t>b</w:t>
        </w:r>
        <w:r w:rsidR="007F157A" w:rsidRPr="00DC0394">
          <w:rPr>
            <w:rStyle w:val="Hyperlink"/>
            <w:rFonts w:ascii="Arial" w:hAnsi="Arial" w:cs="Arial"/>
            <w:b/>
            <w:bCs/>
            <w:color w:val="auto"/>
          </w:rPr>
          <w:t>elt</w:t>
        </w:r>
      </w:hyperlink>
      <w:r w:rsidR="007F157A" w:rsidRPr="00EC1AB1">
        <w:rPr>
          <w:rFonts w:ascii="Arial" w:hAnsi="Arial" w:cs="Arial"/>
        </w:rPr>
        <w:t xml:space="preserve">: </w:t>
      </w:r>
      <w:proofErr w:type="spellStart"/>
      <w:r w:rsidR="007F157A" w:rsidRPr="00EC1AB1">
        <w:rPr>
          <w:rFonts w:ascii="Arial" w:hAnsi="Arial" w:cs="Arial"/>
        </w:rPr>
        <w:t>Analy</w:t>
      </w:r>
      <w:r w:rsidR="00C54770">
        <w:rPr>
          <w:rFonts w:ascii="Arial" w:hAnsi="Arial" w:cs="Arial"/>
        </w:rPr>
        <w:t>z</w:t>
      </w:r>
      <w:r w:rsidR="007F157A" w:rsidRPr="00EC1AB1">
        <w:rPr>
          <w:rFonts w:ascii="Arial" w:hAnsi="Arial" w:cs="Arial"/>
        </w:rPr>
        <w:t>e</w:t>
      </w:r>
      <w:proofErr w:type="spellEnd"/>
      <w:r w:rsidR="007F157A" w:rsidRPr="00EC1AB1">
        <w:rPr>
          <w:rFonts w:ascii="Arial" w:hAnsi="Arial" w:cs="Arial"/>
        </w:rPr>
        <w:t xml:space="preserve"> c</w:t>
      </w:r>
      <w:r w:rsidR="00553EED">
        <w:rPr>
          <w:rFonts w:ascii="Arial" w:hAnsi="Arial" w:cs="Arial"/>
        </w:rPr>
        <w:t>ustomer</w:t>
      </w:r>
      <w:r w:rsidR="007F157A" w:rsidRPr="00EC1AB1">
        <w:rPr>
          <w:rFonts w:ascii="Arial" w:hAnsi="Arial" w:cs="Arial"/>
        </w:rPr>
        <w:t xml:space="preserve"> requirements within the Workspaces Module</w:t>
      </w:r>
      <w:r w:rsidR="002D13AC" w:rsidRPr="00EC1AB1">
        <w:rPr>
          <w:rFonts w:ascii="Arial" w:hAnsi="Arial" w:cs="Arial"/>
        </w:rPr>
        <w:t xml:space="preserve"> and create your first </w:t>
      </w:r>
      <w:r w:rsidR="00B464FE">
        <w:rPr>
          <w:rFonts w:ascii="Arial" w:hAnsi="Arial" w:cs="Arial"/>
        </w:rPr>
        <w:t>p</w:t>
      </w:r>
      <w:r w:rsidR="002D13AC" w:rsidRPr="00EC1AB1">
        <w:rPr>
          <w:rFonts w:ascii="Arial" w:hAnsi="Arial" w:cs="Arial"/>
        </w:rPr>
        <w:t>layboo</w:t>
      </w:r>
      <w:r w:rsidR="00C54770">
        <w:rPr>
          <w:rFonts w:ascii="Arial" w:hAnsi="Arial" w:cs="Arial"/>
        </w:rPr>
        <w:t>k</w:t>
      </w:r>
      <w:r w:rsidR="004A4465">
        <w:rPr>
          <w:rFonts w:ascii="Arial" w:hAnsi="Arial" w:cs="Arial"/>
        </w:rPr>
        <w:t>.</w:t>
      </w:r>
    </w:p>
    <w:p w14:paraId="38979427" w14:textId="2A1E80C7" w:rsidR="00E71D0F" w:rsidRPr="00DC0394" w:rsidRDefault="00B448C0" w:rsidP="00DC0394">
      <w:pPr>
        <w:pStyle w:val="ListParagraph"/>
        <w:numPr>
          <w:ilvl w:val="0"/>
          <w:numId w:val="2"/>
        </w:numPr>
        <w:spacing w:after="0" w:line="240" w:lineRule="auto"/>
        <w:ind w:left="360" w:hanging="180"/>
        <w:rPr>
          <w:rFonts w:ascii="Arial" w:hAnsi="Arial" w:cs="Arial"/>
        </w:rPr>
      </w:pPr>
      <w:hyperlink r:id="rId23" w:history="1">
        <w:r w:rsidR="007F157A" w:rsidRPr="00DC0394">
          <w:rPr>
            <w:rStyle w:val="Hyperlink"/>
            <w:rFonts w:ascii="Arial" w:hAnsi="Arial" w:cs="Arial"/>
            <w:b/>
            <w:bCs/>
            <w:color w:val="auto"/>
          </w:rPr>
          <w:t xml:space="preserve">Orange </w:t>
        </w:r>
        <w:r w:rsidR="00484387" w:rsidRPr="00DC0394">
          <w:rPr>
            <w:rStyle w:val="Hyperlink"/>
            <w:rFonts w:ascii="Arial" w:hAnsi="Arial" w:cs="Arial"/>
            <w:b/>
            <w:bCs/>
            <w:color w:val="auto"/>
          </w:rPr>
          <w:t>b</w:t>
        </w:r>
        <w:r w:rsidR="007F157A" w:rsidRPr="00DC0394">
          <w:rPr>
            <w:rStyle w:val="Hyperlink"/>
            <w:rFonts w:ascii="Arial" w:hAnsi="Arial" w:cs="Arial"/>
            <w:b/>
            <w:bCs/>
            <w:color w:val="auto"/>
          </w:rPr>
          <w:t>elt</w:t>
        </w:r>
      </w:hyperlink>
      <w:r w:rsidR="007F157A" w:rsidRPr="00EC1AB1">
        <w:rPr>
          <w:rFonts w:ascii="Arial" w:hAnsi="Arial" w:cs="Arial"/>
        </w:rPr>
        <w:t xml:space="preserve">: Build out an Innovation Agenda or Digital Roadmap </w:t>
      </w:r>
      <w:r w:rsidR="002D13AC" w:rsidRPr="00EC1AB1">
        <w:rPr>
          <w:rFonts w:ascii="Arial" w:hAnsi="Arial" w:cs="Arial"/>
        </w:rPr>
        <w:t>and outline ideas to discuss with your c</w:t>
      </w:r>
      <w:r w:rsidR="00553EED">
        <w:rPr>
          <w:rFonts w:ascii="Arial" w:hAnsi="Arial" w:cs="Arial"/>
        </w:rPr>
        <w:t>ustomer</w:t>
      </w:r>
      <w:r w:rsidR="004A4465">
        <w:rPr>
          <w:rFonts w:ascii="Arial" w:hAnsi="Arial" w:cs="Arial"/>
        </w:rPr>
        <w:t>.</w:t>
      </w:r>
    </w:p>
    <w:p w14:paraId="0D58B25E" w14:textId="77777777" w:rsidR="00DC0394" w:rsidRDefault="00DC0394" w:rsidP="00DC0394">
      <w:pPr>
        <w:spacing w:after="0" w:line="240" w:lineRule="auto"/>
        <w:rPr>
          <w:rFonts w:ascii="Arial" w:hAnsi="Arial" w:cs="Arial"/>
          <w:b/>
          <w:bCs/>
        </w:rPr>
      </w:pPr>
    </w:p>
    <w:p w14:paraId="2C19743B" w14:textId="78D7E427" w:rsidR="00B464FE" w:rsidRDefault="0027272D" w:rsidP="00DC0394">
      <w:pPr>
        <w:spacing w:after="0" w:line="240" w:lineRule="auto"/>
        <w:rPr>
          <w:rFonts w:ascii="Arial" w:hAnsi="Arial" w:cs="Arial"/>
          <w:b/>
          <w:bCs/>
        </w:rPr>
      </w:pPr>
      <w:r w:rsidRPr="00DC0394">
        <w:rPr>
          <w:rFonts w:ascii="Arial" w:hAnsi="Arial" w:cs="Arial"/>
          <w:b/>
          <w:bCs/>
        </w:rPr>
        <w:t>Call to action</w:t>
      </w:r>
    </w:p>
    <w:p w14:paraId="0335D0DE" w14:textId="77777777" w:rsidR="007215C0" w:rsidRDefault="007215C0" w:rsidP="00DC0394">
      <w:pPr>
        <w:spacing w:after="0" w:line="240" w:lineRule="auto"/>
        <w:rPr>
          <w:rFonts w:ascii="Arial" w:hAnsi="Arial" w:cs="Arial"/>
          <w:b/>
          <w:bCs/>
        </w:rPr>
      </w:pPr>
    </w:p>
    <w:p w14:paraId="5302C4BC" w14:textId="5FD94D0C" w:rsidR="0027272D" w:rsidRPr="003C5777" w:rsidRDefault="0027272D" w:rsidP="00DC0394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3C5777">
        <w:rPr>
          <w:rFonts w:ascii="Arial" w:hAnsi="Arial" w:cs="Arial"/>
        </w:rPr>
        <w:t>Search for “Digital Explorer” i</w:t>
      </w:r>
      <w:r w:rsidRPr="00DC0394">
        <w:rPr>
          <w:rFonts w:ascii="Arial" w:hAnsi="Arial" w:cs="Arial"/>
        </w:rPr>
        <w:t xml:space="preserve">n </w:t>
      </w:r>
      <w:hyperlink r:id="rId24" w:history="1">
        <w:r w:rsidRPr="00DC0394">
          <w:rPr>
            <w:rStyle w:val="Hyperlink"/>
            <w:rFonts w:ascii="Arial" w:hAnsi="Arial" w:cs="Arial"/>
            <w:color w:val="auto"/>
          </w:rPr>
          <w:t xml:space="preserve">DXC </w:t>
        </w:r>
        <w:r w:rsidR="00B464FE" w:rsidRPr="00DC0394">
          <w:rPr>
            <w:rStyle w:val="Hyperlink"/>
            <w:rFonts w:ascii="Arial" w:hAnsi="Arial" w:cs="Arial"/>
            <w:color w:val="auto"/>
          </w:rPr>
          <w:t>U</w:t>
        </w:r>
        <w:r w:rsidRPr="00DC0394">
          <w:rPr>
            <w:rStyle w:val="Hyperlink"/>
            <w:rFonts w:ascii="Arial" w:hAnsi="Arial" w:cs="Arial"/>
            <w:color w:val="auto"/>
          </w:rPr>
          <w:t>niversity</w:t>
        </w:r>
      </w:hyperlink>
      <w:r w:rsidRPr="003C5777">
        <w:rPr>
          <w:rFonts w:ascii="Arial" w:hAnsi="Arial" w:cs="Arial"/>
        </w:rPr>
        <w:t xml:space="preserve"> to access the courses.  </w:t>
      </w:r>
    </w:p>
    <w:p w14:paraId="3E690F3F" w14:textId="6BDAADCE" w:rsidR="0027272D" w:rsidRPr="003C5777" w:rsidRDefault="0027272D" w:rsidP="00DC0394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proofErr w:type="spellStart"/>
      <w:r w:rsidRPr="003C5777">
        <w:rPr>
          <w:rFonts w:ascii="Arial" w:hAnsi="Arial" w:cs="Arial"/>
        </w:rPr>
        <w:t>Analy</w:t>
      </w:r>
      <w:r w:rsidR="00B464FE" w:rsidRPr="003C5777">
        <w:rPr>
          <w:rFonts w:ascii="Arial" w:hAnsi="Arial" w:cs="Arial"/>
        </w:rPr>
        <w:t>z</w:t>
      </w:r>
      <w:r w:rsidRPr="003C5777">
        <w:rPr>
          <w:rFonts w:ascii="Arial" w:hAnsi="Arial" w:cs="Arial"/>
        </w:rPr>
        <w:t>e</w:t>
      </w:r>
      <w:proofErr w:type="spellEnd"/>
      <w:r w:rsidRPr="003C5777">
        <w:rPr>
          <w:rFonts w:ascii="Arial" w:hAnsi="Arial" w:cs="Arial"/>
        </w:rPr>
        <w:t xml:space="preserve"> your current </w:t>
      </w:r>
      <w:r w:rsidR="00366217" w:rsidRPr="003C5777">
        <w:rPr>
          <w:rFonts w:ascii="Arial" w:hAnsi="Arial" w:cs="Arial"/>
        </w:rPr>
        <w:t>c</w:t>
      </w:r>
      <w:r w:rsidR="00553EED">
        <w:rPr>
          <w:rFonts w:ascii="Arial" w:hAnsi="Arial" w:cs="Arial"/>
        </w:rPr>
        <w:t>ustomers</w:t>
      </w:r>
      <w:r w:rsidR="00E71D0F" w:rsidRPr="003C5777">
        <w:rPr>
          <w:rFonts w:ascii="Arial" w:hAnsi="Arial" w:cs="Arial"/>
        </w:rPr>
        <w:t>’</w:t>
      </w:r>
      <w:r w:rsidR="00366217" w:rsidRPr="003C5777">
        <w:rPr>
          <w:rFonts w:ascii="Arial" w:hAnsi="Arial" w:cs="Arial"/>
        </w:rPr>
        <w:t xml:space="preserve"> i</w:t>
      </w:r>
      <w:r w:rsidRPr="003C5777">
        <w:rPr>
          <w:rFonts w:ascii="Arial" w:hAnsi="Arial" w:cs="Arial"/>
        </w:rPr>
        <w:t xml:space="preserve">nvestor </w:t>
      </w:r>
      <w:r w:rsidR="00484387" w:rsidRPr="003C5777">
        <w:rPr>
          <w:rFonts w:ascii="Arial" w:hAnsi="Arial" w:cs="Arial"/>
        </w:rPr>
        <w:t xml:space="preserve">and strategic </w:t>
      </w:r>
      <w:r w:rsidRPr="003C5777">
        <w:rPr>
          <w:rFonts w:ascii="Arial" w:hAnsi="Arial" w:cs="Arial"/>
        </w:rPr>
        <w:t xml:space="preserve">documents in a </w:t>
      </w:r>
      <w:hyperlink r:id="rId25" w:history="1">
        <w:r w:rsidRPr="00DC0394">
          <w:rPr>
            <w:rStyle w:val="Hyperlink"/>
            <w:rFonts w:ascii="Arial" w:hAnsi="Arial" w:cs="Arial"/>
            <w:color w:val="auto"/>
          </w:rPr>
          <w:t>Digital Explor</w:t>
        </w:r>
        <w:r w:rsidR="00484387" w:rsidRPr="00DC0394">
          <w:rPr>
            <w:rStyle w:val="Hyperlink"/>
            <w:rFonts w:ascii="Arial" w:hAnsi="Arial" w:cs="Arial"/>
            <w:color w:val="auto"/>
          </w:rPr>
          <w:t>er Workspace</w:t>
        </w:r>
      </w:hyperlink>
      <w:r w:rsidR="00366217" w:rsidRPr="003C5777">
        <w:rPr>
          <w:rFonts w:ascii="Arial" w:hAnsi="Arial" w:cs="Arial"/>
        </w:rPr>
        <w:t xml:space="preserve"> and see where you might want to take </w:t>
      </w:r>
      <w:r w:rsidR="00484387" w:rsidRPr="003C5777">
        <w:rPr>
          <w:rFonts w:ascii="Arial" w:hAnsi="Arial" w:cs="Arial"/>
        </w:rPr>
        <w:t xml:space="preserve">your </w:t>
      </w:r>
      <w:r w:rsidR="00366217" w:rsidRPr="003C5777">
        <w:rPr>
          <w:rFonts w:ascii="Arial" w:hAnsi="Arial" w:cs="Arial"/>
        </w:rPr>
        <w:t>c</w:t>
      </w:r>
      <w:r w:rsidR="00553EED">
        <w:rPr>
          <w:rFonts w:ascii="Arial" w:hAnsi="Arial" w:cs="Arial"/>
        </w:rPr>
        <w:t>ustomere</w:t>
      </w:r>
      <w:r w:rsidR="00366217" w:rsidRPr="003C5777">
        <w:rPr>
          <w:rFonts w:ascii="Arial" w:hAnsi="Arial" w:cs="Arial"/>
        </w:rPr>
        <w:t xml:space="preserve"> next.</w:t>
      </w:r>
    </w:p>
    <w:p w14:paraId="5B6F12BC" w14:textId="2E98C612" w:rsidR="00065826" w:rsidRPr="003C5777" w:rsidRDefault="0027272D" w:rsidP="00DC0394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3C5777">
        <w:rPr>
          <w:rFonts w:ascii="Arial" w:hAnsi="Arial" w:cs="Arial"/>
        </w:rPr>
        <w:t xml:space="preserve">Join the </w:t>
      </w:r>
      <w:hyperlink r:id="rId26" w:history="1">
        <w:r w:rsidRPr="00DC0394">
          <w:rPr>
            <w:rStyle w:val="Hyperlink"/>
            <w:rFonts w:ascii="Arial" w:hAnsi="Arial" w:cs="Arial"/>
            <w:color w:val="auto"/>
          </w:rPr>
          <w:t xml:space="preserve">Digital Explorer </w:t>
        </w:r>
        <w:r w:rsidR="00B464FE" w:rsidRPr="00DC0394">
          <w:rPr>
            <w:rStyle w:val="Hyperlink"/>
            <w:rFonts w:ascii="Arial" w:hAnsi="Arial" w:cs="Arial"/>
            <w:color w:val="auto"/>
          </w:rPr>
          <w:t>W</w:t>
        </w:r>
        <w:r w:rsidRPr="00DC0394">
          <w:rPr>
            <w:rStyle w:val="Hyperlink"/>
            <w:rFonts w:ascii="Arial" w:hAnsi="Arial" w:cs="Arial"/>
            <w:color w:val="auto"/>
          </w:rPr>
          <w:t>orkplace group</w:t>
        </w:r>
      </w:hyperlink>
      <w:r w:rsidRPr="003C5777">
        <w:rPr>
          <w:rFonts w:ascii="Arial" w:hAnsi="Arial" w:cs="Arial"/>
        </w:rPr>
        <w:t xml:space="preserve"> to stay informed o</w:t>
      </w:r>
      <w:r w:rsidR="00B464FE" w:rsidRPr="003C5777">
        <w:rPr>
          <w:rFonts w:ascii="Arial" w:hAnsi="Arial" w:cs="Arial"/>
        </w:rPr>
        <w:t>f</w:t>
      </w:r>
      <w:r w:rsidRPr="003C5777">
        <w:rPr>
          <w:rFonts w:ascii="Arial" w:hAnsi="Arial" w:cs="Arial"/>
        </w:rPr>
        <w:t xml:space="preserve"> the latest releases</w:t>
      </w:r>
      <w:r w:rsidR="00E71D0F" w:rsidRPr="003C5777">
        <w:rPr>
          <w:rFonts w:ascii="Arial" w:hAnsi="Arial" w:cs="Arial"/>
        </w:rPr>
        <w:t>.</w:t>
      </w:r>
    </w:p>
    <w:p w14:paraId="6AB77E9D" w14:textId="552B28DD" w:rsidR="00065826" w:rsidRPr="00DC0394" w:rsidRDefault="00065826" w:rsidP="00DC0394">
      <w:pPr>
        <w:spacing w:after="0" w:line="240" w:lineRule="auto"/>
        <w:ind w:left="360"/>
        <w:rPr>
          <w:rFonts w:ascii="Arial" w:hAnsi="Arial" w:cs="Arial"/>
        </w:rPr>
      </w:pPr>
    </w:p>
    <w:p w14:paraId="3B1C677B" w14:textId="5560ACF4" w:rsidR="003C5777" w:rsidRDefault="00DC0394" w:rsidP="00F166D1">
      <w:pPr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Reference</w:t>
      </w:r>
    </w:p>
    <w:p w14:paraId="175A1C3A" w14:textId="77777777" w:rsidR="00F166D1" w:rsidRPr="003C5777" w:rsidRDefault="00F166D1" w:rsidP="00DC0394">
      <w:pPr>
        <w:spacing w:after="0" w:line="240" w:lineRule="auto"/>
        <w:rPr>
          <w:rFonts w:ascii="Arial" w:hAnsi="Arial" w:cs="Arial"/>
          <w:b/>
          <w:bCs/>
        </w:rPr>
      </w:pPr>
    </w:p>
    <w:p w14:paraId="1F2DEA22" w14:textId="5FB4EC71" w:rsidR="003C5777" w:rsidRPr="00DC0394" w:rsidRDefault="00B448C0" w:rsidP="00DC0394">
      <w:pPr>
        <w:spacing w:after="0" w:line="240" w:lineRule="auto"/>
        <w:rPr>
          <w:rFonts w:ascii="Arial" w:hAnsi="Arial" w:cs="Arial"/>
        </w:rPr>
      </w:pPr>
      <w:hyperlink r:id="rId27" w:history="1">
        <w:r w:rsidR="003C5777" w:rsidRPr="00DC0394">
          <w:rPr>
            <w:rStyle w:val="Hyperlink"/>
            <w:rFonts w:ascii="Arial" w:hAnsi="Arial" w:cs="Arial"/>
            <w:color w:val="auto"/>
          </w:rPr>
          <w:t>DXC Digital Explorer Platform</w:t>
        </w:r>
        <w:r w:rsidR="00F166D1" w:rsidRPr="00DC0394">
          <w:rPr>
            <w:rStyle w:val="Hyperlink"/>
            <w:rFonts w:ascii="Arial" w:hAnsi="Arial" w:cs="Arial"/>
            <w:color w:val="auto"/>
          </w:rPr>
          <w:t xml:space="preserve"> </w:t>
        </w:r>
        <w:r w:rsidR="003C5777" w:rsidRPr="00DC0394">
          <w:rPr>
            <w:rStyle w:val="Hyperlink"/>
            <w:rFonts w:ascii="Arial" w:hAnsi="Arial" w:cs="Arial"/>
            <w:color w:val="auto"/>
          </w:rPr>
          <w:t>Overview</w:t>
        </w:r>
      </w:hyperlink>
    </w:p>
    <w:p w14:paraId="51C1A6F6" w14:textId="2B54A75A" w:rsidR="003C5777" w:rsidRPr="00F166D1" w:rsidRDefault="00B448C0" w:rsidP="00DC0394">
      <w:pPr>
        <w:spacing w:after="0" w:line="240" w:lineRule="auto"/>
        <w:rPr>
          <w:rFonts w:ascii="Arial" w:hAnsi="Arial" w:cs="Arial"/>
          <w:b/>
          <w:bCs/>
        </w:rPr>
      </w:pPr>
      <w:hyperlink r:id="rId28" w:history="1">
        <w:r w:rsidR="003C5777" w:rsidRPr="00DC0394">
          <w:rPr>
            <w:rStyle w:val="Hyperlink"/>
            <w:rFonts w:ascii="Arial" w:hAnsi="Arial" w:cs="Arial"/>
            <w:color w:val="auto"/>
          </w:rPr>
          <w:t>DXC Digital Explorer TV</w:t>
        </w:r>
      </w:hyperlink>
      <w:r w:rsidR="00F166D1" w:rsidRPr="00F166D1">
        <w:rPr>
          <w:rFonts w:ascii="Arial" w:hAnsi="Arial" w:cs="Arial"/>
          <w:b/>
          <w:bCs/>
        </w:rPr>
        <w:t xml:space="preserve"> </w:t>
      </w:r>
    </w:p>
    <w:p w14:paraId="384F07F3" w14:textId="77777777" w:rsidR="003C5777" w:rsidRDefault="003C5777" w:rsidP="00DC0394">
      <w:pPr>
        <w:spacing w:after="0" w:line="240" w:lineRule="auto"/>
        <w:rPr>
          <w:rFonts w:ascii="Arial" w:hAnsi="Arial" w:cs="Arial"/>
          <w:b/>
          <w:bCs/>
        </w:rPr>
      </w:pPr>
    </w:p>
    <w:p w14:paraId="4212B9E2" w14:textId="4BC6875D" w:rsidR="0027272D" w:rsidRDefault="0027272D" w:rsidP="00F166D1">
      <w:pPr>
        <w:spacing w:after="0" w:line="240" w:lineRule="auto"/>
        <w:rPr>
          <w:rFonts w:ascii="Arial" w:hAnsi="Arial" w:cs="Arial"/>
          <w:b/>
          <w:bCs/>
        </w:rPr>
      </w:pPr>
      <w:r w:rsidRPr="003C5777">
        <w:rPr>
          <w:rFonts w:ascii="Arial" w:hAnsi="Arial" w:cs="Arial"/>
          <w:b/>
          <w:bCs/>
        </w:rPr>
        <w:t>Contact</w:t>
      </w:r>
      <w:r w:rsidR="00484387" w:rsidRPr="003C5777">
        <w:rPr>
          <w:rFonts w:ascii="Arial" w:hAnsi="Arial" w:cs="Arial"/>
          <w:b/>
          <w:bCs/>
        </w:rPr>
        <w:t>s</w:t>
      </w:r>
    </w:p>
    <w:p w14:paraId="1A43DA06" w14:textId="77777777" w:rsidR="00F166D1" w:rsidRPr="003C5777" w:rsidRDefault="00F166D1" w:rsidP="00DC0394">
      <w:pPr>
        <w:spacing w:after="0" w:line="240" w:lineRule="auto"/>
        <w:rPr>
          <w:rFonts w:ascii="Arial" w:hAnsi="Arial" w:cs="Arial"/>
          <w:b/>
          <w:bCs/>
        </w:rPr>
      </w:pPr>
    </w:p>
    <w:p w14:paraId="054FF471" w14:textId="5E6322E2" w:rsidR="00287F9C" w:rsidRDefault="00B448C0" w:rsidP="00DC0394">
      <w:pPr>
        <w:spacing w:after="0" w:line="240" w:lineRule="auto"/>
        <w:rPr>
          <w:lang w:val="en-US"/>
        </w:rPr>
      </w:pPr>
      <w:hyperlink r:id="rId29" w:history="1">
        <w:r w:rsidR="0027272D" w:rsidRPr="00DC0394">
          <w:rPr>
            <w:rStyle w:val="Hyperlink"/>
            <w:rFonts w:ascii="Arial" w:hAnsi="Arial" w:cs="Arial"/>
            <w:color w:val="auto"/>
          </w:rPr>
          <w:t>David Stevens</w:t>
        </w:r>
      </w:hyperlink>
      <w:r w:rsidR="0027272D" w:rsidRPr="003C5777">
        <w:rPr>
          <w:rFonts w:ascii="Arial" w:hAnsi="Arial" w:cs="Arial"/>
        </w:rPr>
        <w:t>, Product Owner, Distinguished Architect</w:t>
      </w:r>
      <w:r w:rsidR="00366217" w:rsidRPr="003C5777">
        <w:rPr>
          <w:rFonts w:ascii="Arial" w:hAnsi="Arial" w:cs="Arial"/>
        </w:rPr>
        <w:br/>
      </w:r>
      <w:hyperlink r:id="rId30" w:history="1">
        <w:r w:rsidR="00D66F51" w:rsidRPr="00DC0394">
          <w:rPr>
            <w:rStyle w:val="Hyperlink"/>
            <w:rFonts w:ascii="Arial" w:hAnsi="Arial" w:cs="Arial"/>
            <w:color w:val="auto"/>
            <w:lang w:val="en-US"/>
          </w:rPr>
          <w:t>Kimberly Gennusa</w:t>
        </w:r>
      </w:hyperlink>
      <w:r w:rsidR="00D66F51" w:rsidRPr="003C5777">
        <w:rPr>
          <w:rFonts w:ascii="Arial" w:hAnsi="Arial" w:cs="Arial"/>
          <w:lang w:val="en-US"/>
        </w:rPr>
        <w:t>, Product Champion</w:t>
      </w:r>
      <w:r w:rsidR="00D66F51" w:rsidRPr="00701F53">
        <w:rPr>
          <w:rFonts w:ascii="Arial" w:hAnsi="Arial" w:cs="Arial"/>
          <w:lang w:val="en-US"/>
        </w:rPr>
        <w:t>, Integration Assurance</w:t>
      </w:r>
    </w:p>
    <w:p w14:paraId="1C6DBD1A" w14:textId="65D2ADD1" w:rsidR="00287F9C" w:rsidRPr="00AA5F2E" w:rsidRDefault="00287F9C" w:rsidP="00DC0394">
      <w:pPr>
        <w:spacing w:after="0" w:line="240" w:lineRule="auto"/>
        <w:rPr>
          <w:lang w:val="en-US"/>
        </w:rPr>
      </w:pPr>
    </w:p>
    <w:sectPr w:rsidR="00287F9C" w:rsidRPr="00AA5F2E" w:rsidSect="000012BE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E72379"/>
    <w:multiLevelType w:val="hybridMultilevel"/>
    <w:tmpl w:val="903277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7E3DC9"/>
    <w:multiLevelType w:val="hybridMultilevel"/>
    <w:tmpl w:val="29AAAC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784858"/>
    <w:multiLevelType w:val="hybridMultilevel"/>
    <w:tmpl w:val="2F40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shbrook, Maria">
    <w15:presenceInfo w15:providerId="AD" w15:userId="S::mashbroo@dxc.com::4df9f7cd-910d-4e87-9a97-aa95f366281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72D"/>
    <w:rsid w:val="000012BE"/>
    <w:rsid w:val="00014A3B"/>
    <w:rsid w:val="00034D0C"/>
    <w:rsid w:val="00065826"/>
    <w:rsid w:val="00080BD0"/>
    <w:rsid w:val="00120617"/>
    <w:rsid w:val="00121A19"/>
    <w:rsid w:val="00133237"/>
    <w:rsid w:val="00161F12"/>
    <w:rsid w:val="00167093"/>
    <w:rsid w:val="001A03AD"/>
    <w:rsid w:val="001C4F6D"/>
    <w:rsid w:val="001E45E7"/>
    <w:rsid w:val="001E6F5A"/>
    <w:rsid w:val="001F5654"/>
    <w:rsid w:val="001F6F7F"/>
    <w:rsid w:val="001F7E12"/>
    <w:rsid w:val="002004A3"/>
    <w:rsid w:val="00205197"/>
    <w:rsid w:val="00222A71"/>
    <w:rsid w:val="00226E3C"/>
    <w:rsid w:val="002460B3"/>
    <w:rsid w:val="0027272D"/>
    <w:rsid w:val="00284B26"/>
    <w:rsid w:val="00287F9C"/>
    <w:rsid w:val="002D13AC"/>
    <w:rsid w:val="002F0A27"/>
    <w:rsid w:val="00333F35"/>
    <w:rsid w:val="00363927"/>
    <w:rsid w:val="00366217"/>
    <w:rsid w:val="00377768"/>
    <w:rsid w:val="00396001"/>
    <w:rsid w:val="003A5239"/>
    <w:rsid w:val="003C5777"/>
    <w:rsid w:val="003D2721"/>
    <w:rsid w:val="003D54C2"/>
    <w:rsid w:val="003E5352"/>
    <w:rsid w:val="004408A3"/>
    <w:rsid w:val="00484387"/>
    <w:rsid w:val="004A4465"/>
    <w:rsid w:val="004B5D7A"/>
    <w:rsid w:val="004F0C8D"/>
    <w:rsid w:val="004F6547"/>
    <w:rsid w:val="004F7652"/>
    <w:rsid w:val="0054297D"/>
    <w:rsid w:val="00553EED"/>
    <w:rsid w:val="00561411"/>
    <w:rsid w:val="005C7ECF"/>
    <w:rsid w:val="005F48EC"/>
    <w:rsid w:val="005F5925"/>
    <w:rsid w:val="005F73F9"/>
    <w:rsid w:val="00603CD6"/>
    <w:rsid w:val="00614F06"/>
    <w:rsid w:val="0063068B"/>
    <w:rsid w:val="00694E71"/>
    <w:rsid w:val="00701F53"/>
    <w:rsid w:val="007215C0"/>
    <w:rsid w:val="00755276"/>
    <w:rsid w:val="00766A71"/>
    <w:rsid w:val="00771F96"/>
    <w:rsid w:val="00772E1D"/>
    <w:rsid w:val="007C4D19"/>
    <w:rsid w:val="007E30C5"/>
    <w:rsid w:val="007F157A"/>
    <w:rsid w:val="0080452B"/>
    <w:rsid w:val="008435DD"/>
    <w:rsid w:val="008D3F36"/>
    <w:rsid w:val="008E43DD"/>
    <w:rsid w:val="0095599C"/>
    <w:rsid w:val="00963EC4"/>
    <w:rsid w:val="009E3196"/>
    <w:rsid w:val="00A052B7"/>
    <w:rsid w:val="00AA5F2E"/>
    <w:rsid w:val="00AB20DF"/>
    <w:rsid w:val="00AC6398"/>
    <w:rsid w:val="00B42C2B"/>
    <w:rsid w:val="00B448C0"/>
    <w:rsid w:val="00B45BBE"/>
    <w:rsid w:val="00B464FE"/>
    <w:rsid w:val="00BB3293"/>
    <w:rsid w:val="00BC320B"/>
    <w:rsid w:val="00BE7A3A"/>
    <w:rsid w:val="00BF1409"/>
    <w:rsid w:val="00C16598"/>
    <w:rsid w:val="00C26AAC"/>
    <w:rsid w:val="00C27DF8"/>
    <w:rsid w:val="00C45E3D"/>
    <w:rsid w:val="00C54770"/>
    <w:rsid w:val="00C868B1"/>
    <w:rsid w:val="00C97211"/>
    <w:rsid w:val="00CB6D25"/>
    <w:rsid w:val="00D27359"/>
    <w:rsid w:val="00D416B8"/>
    <w:rsid w:val="00D66F51"/>
    <w:rsid w:val="00D94444"/>
    <w:rsid w:val="00DC0394"/>
    <w:rsid w:val="00DD22F7"/>
    <w:rsid w:val="00DE5BFD"/>
    <w:rsid w:val="00E1435F"/>
    <w:rsid w:val="00E17453"/>
    <w:rsid w:val="00E635F7"/>
    <w:rsid w:val="00E71D0F"/>
    <w:rsid w:val="00E825D5"/>
    <w:rsid w:val="00E932E9"/>
    <w:rsid w:val="00EC1AB1"/>
    <w:rsid w:val="00EC6D00"/>
    <w:rsid w:val="00F166D1"/>
    <w:rsid w:val="00F34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BCA34"/>
  <w15:chartTrackingRefBased/>
  <w15:docId w15:val="{A3DAD2D0-B5BA-4303-B798-3762D08A9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7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27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272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7F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F9C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287F9C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01F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1F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1F5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1F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1F53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EC1AB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4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eg"/><Relationship Id="rId18" Type="http://schemas.openxmlformats.org/officeDocument/2006/relationships/hyperlink" Target="https://github.com/dxc-technology/dxc-digitalexplorer" TargetMode="External"/><Relationship Id="rId26" Type="http://schemas.openxmlformats.org/officeDocument/2006/relationships/hyperlink" Target="https://dxc.workplace.com/groups/1944577162473453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dxc.sabacloud.com/Saba/Web_spf/NA2PRD0005/app/shared;spf-url=common%2Flearningeventdetail%2Fcurra000000000004384" TargetMode="External"/><Relationship Id="rId7" Type="http://schemas.openxmlformats.org/officeDocument/2006/relationships/styles" Target="styles.xml"/><Relationship Id="rId12" Type="http://schemas.openxmlformats.org/officeDocument/2006/relationships/hyperlink" Target="https://my.dxc.com/news/2017/november/new-internal-platform-helps-employees-grasp-industry-and-it-tren.html" TargetMode="External"/><Relationship Id="rId17" Type="http://schemas.openxmlformats.org/officeDocument/2006/relationships/hyperlink" Target="https://digitalexplorer.dxc.com/pb/playbook/769034" TargetMode="External"/><Relationship Id="rId25" Type="http://schemas.openxmlformats.org/officeDocument/2006/relationships/hyperlink" Target="https://digitalexplorer.dxc.com" TargetMode="Externa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digitalexplorer.dxc.com/pb/playbook/765453" TargetMode="External"/><Relationship Id="rId20" Type="http://schemas.openxmlformats.org/officeDocument/2006/relationships/image" Target="media/image4.png"/><Relationship Id="rId29" Type="http://schemas.openxmlformats.org/officeDocument/2006/relationships/hyperlink" Target="mailto:davidstevens@dxc.com?subject=Digital%20explorer%20mydxc%20-%20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hyperlink" Target="https://digitalexplorer.dxc.com" TargetMode="External"/><Relationship Id="rId24" Type="http://schemas.openxmlformats.org/officeDocument/2006/relationships/hyperlink" Target="https://dxc.sabacloud.com/Saba/Web_spf/NA2PRD0005/app/dashboard" TargetMode="External"/><Relationship Id="rId32" Type="http://schemas.microsoft.com/office/2011/relationships/people" Target="people.xml"/><Relationship Id="rId5" Type="http://schemas.openxmlformats.org/officeDocument/2006/relationships/customXml" Target="../customXml/item5.xml"/><Relationship Id="rId15" Type="http://schemas.openxmlformats.org/officeDocument/2006/relationships/hyperlink" Target="https://digitalexplorer.dxc.com/" TargetMode="External"/><Relationship Id="rId23" Type="http://schemas.openxmlformats.org/officeDocument/2006/relationships/hyperlink" Target="https://dxc.sabacloud.com/Saba/Web_spf/NA2PRD0005/app/shared;spf-url=common%2Flearningeventdetail%2Fcurra000000000004560" TargetMode="External"/><Relationship Id="rId28" Type="http://schemas.openxmlformats.org/officeDocument/2006/relationships/hyperlink" Target="https://digitalexplorer.dxc.com/explorer-tv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whatwesell.dxc.com/dxc/" TargetMode="External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hyperlink" Target="https://dxc.sabacloud.com/Saba/Web_spf/NA2PRD0005/app/shared;spf-url=common%2Flearningeventdetail%2Fcurra000000000004500" TargetMode="External"/><Relationship Id="rId27" Type="http://schemas.openxmlformats.org/officeDocument/2006/relationships/hyperlink" Target="https://digitalexplorer.dxc.com/pb/playbook/643254" TargetMode="External"/><Relationship Id="rId30" Type="http://schemas.openxmlformats.org/officeDocument/2006/relationships/hyperlink" Target="mailto:kgennusa@dxc.com?subject=Digital%20explorer%20mydxc%20-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haredContentType xmlns="Microsoft.SharePoint.Taxonomy.ContentTypeSync" SourceId="18f211cb-e08d-4e65-a875-32590ca7bbf7" ContentTypeId="0x0101001D84C3281FFE2845AA6F5A2CCF468382" PreviousValue="false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CSC OneDrive Document" ma:contentTypeID="0x0101001D84C3281FFE2845AA6F5A2CCF4683820091FA69A834B8344FA996A3F780CB1614" ma:contentTypeVersion="20" ma:contentTypeDescription="File and document content type which includes CSC Classification column for use on OneDrive for Business." ma:contentTypeScope="" ma:versionID="839f29b39d957870f7af1792278f8110">
  <xsd:schema xmlns:xsd="http://www.w3.org/2001/XMLSchema" xmlns:xs="http://www.w3.org/2001/XMLSchema" xmlns:p="http://schemas.microsoft.com/office/2006/metadata/properties" xmlns:ns3="168e0357-5b39-4600-91c2-bfff6e896513" targetNamespace="http://schemas.microsoft.com/office/2006/metadata/properties" ma:root="true" ma:fieldsID="afa31fa150bef13a95078bedfc7167ef" ns3:_="">
    <xsd:import namespace="168e0357-5b39-4600-91c2-bfff6e896513"/>
    <xsd:element name="properties">
      <xsd:complexType>
        <xsd:sequence>
          <xsd:element name="documentManagement">
            <xsd:complexType>
              <xsd:all>
                <xsd:element ref="ns3:CSC_x0020_Classifi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8e0357-5b39-4600-91c2-bfff6e896513" elementFormDefault="qualified">
    <xsd:import namespace="http://schemas.microsoft.com/office/2006/documentManagement/types"/>
    <xsd:import namespace="http://schemas.microsoft.com/office/infopath/2007/PartnerControls"/>
    <xsd:element name="CSC_x0020_Classification" ma:index="8" nillable="true" ma:displayName="CSC Information Classification" ma:default="Low Sensitivity" ma:description="Select the appropriate level of sensitivity for the documents." ma:format="Dropdown" ma:internalName="CSC_x0020_Classification">
      <xsd:simpleType>
        <xsd:restriction base="dms:Choice">
          <xsd:enumeration value="Low Sensitivity"/>
          <xsd:enumeration value="Medium Sensitivity"/>
          <xsd:enumeration value="High Sensitivity"/>
          <xsd:enumeration value="No Sensitivity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SC_x0020_Classification xmlns="168e0357-5b39-4600-91c2-bfff6e896513">Low Sensitivity</CSC_x0020_Classification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FB09F3-0674-4AD4-9AAD-5E225FEBEC57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3DFFC4C2-91BB-4474-A9D8-D13ECC5CDF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8e0357-5b39-4600-91c2-bfff6e8965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B52921E-2872-4A32-8DFE-F72B59570765}">
  <ds:schemaRefs>
    <ds:schemaRef ds:uri="http://schemas.microsoft.com/office/2006/metadata/properties"/>
    <ds:schemaRef ds:uri="http://schemas.microsoft.com/office/infopath/2007/PartnerControls"/>
    <ds:schemaRef ds:uri="168e0357-5b39-4600-91c2-bfff6e896513"/>
  </ds:schemaRefs>
</ds:datastoreItem>
</file>

<file path=customXml/itemProps4.xml><?xml version="1.0" encoding="utf-8"?>
<ds:datastoreItem xmlns:ds="http://schemas.openxmlformats.org/officeDocument/2006/customXml" ds:itemID="{403F1F6E-7D59-44BE-8C70-660087641052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E502A254-B269-4A67-A45D-0AB2CE94F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813</Words>
  <Characters>4635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Stevens</dc:creator>
  <cp:keywords/>
  <dc:description/>
  <cp:lastModifiedBy>Ashbrook, Maria</cp:lastModifiedBy>
  <cp:revision>20</cp:revision>
  <dcterms:created xsi:type="dcterms:W3CDTF">2019-12-04T15:29:00Z</dcterms:created>
  <dcterms:modified xsi:type="dcterms:W3CDTF">2019-12-04T16:53:00Z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0x0101001D84C3281FFE2845AA6F5A2CCF4683820091FA69A834B8344FA996A3F780CB1614</vt:lpwstr>
  </property>
</Properties>
</file>