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FF47A" w14:textId="2CD5705A" w:rsidR="00D97191" w:rsidRPr="00D5605E" w:rsidRDefault="00D97191" w:rsidP="00D97191">
      <w:pPr>
        <w:rPr>
          <w:rFonts w:ascii="GT Walsheim" w:eastAsia="Times New Roman" w:hAnsi="GT Walsheim" w:cs="Calibri"/>
          <w:b/>
          <w:sz w:val="22"/>
          <w:szCs w:val="22"/>
        </w:rPr>
      </w:pPr>
      <w:r w:rsidRPr="00D5605E">
        <w:rPr>
          <w:rFonts w:ascii="GT Walsheim" w:eastAsia="Times New Roman" w:hAnsi="GT Walsheim" w:cs="Calibri"/>
          <w:b/>
          <w:sz w:val="22"/>
          <w:szCs w:val="22"/>
        </w:rPr>
        <w:t xml:space="preserve">Q0: </w:t>
      </w:r>
      <w:r w:rsidR="000E3F5A">
        <w:rPr>
          <w:rFonts w:ascii="GT Walsheim" w:eastAsia="Times New Roman" w:hAnsi="GT Walsheim" w:cs="Calibri"/>
          <w:b/>
          <w:sz w:val="22"/>
          <w:szCs w:val="22"/>
        </w:rPr>
        <w:t>What is the</w:t>
      </w:r>
      <w:r w:rsidR="00C9002D" w:rsidRPr="00D5605E">
        <w:rPr>
          <w:rFonts w:ascii="GT Walsheim" w:eastAsia="Times New Roman" w:hAnsi="GT Walsheim" w:cs="Calibri"/>
          <w:b/>
          <w:sz w:val="22"/>
          <w:szCs w:val="22"/>
        </w:rPr>
        <w:t xml:space="preserve"> DXC</w:t>
      </w:r>
      <w:r w:rsidR="00D5605E" w:rsidRPr="00D5605E">
        <w:rPr>
          <w:rFonts w:ascii="GT Walsheim" w:eastAsia="Times New Roman" w:hAnsi="GT Walsheim" w:cs="Calibri"/>
          <w:b/>
          <w:sz w:val="22"/>
          <w:szCs w:val="22"/>
        </w:rPr>
        <w:t xml:space="preserve"> Technology</w:t>
      </w:r>
      <w:r w:rsidR="00C9002D" w:rsidRPr="00D5605E">
        <w:rPr>
          <w:rFonts w:ascii="GT Walsheim" w:eastAsia="Times New Roman" w:hAnsi="GT Walsheim" w:cs="Calibri"/>
          <w:b/>
          <w:sz w:val="22"/>
          <w:szCs w:val="22"/>
        </w:rPr>
        <w:t xml:space="preserve"> Accelerate Program</w:t>
      </w:r>
      <w:r w:rsidRPr="00D5605E">
        <w:rPr>
          <w:rFonts w:ascii="GT Walsheim" w:eastAsia="Times New Roman" w:hAnsi="GT Walsheim" w:cs="Calibri"/>
          <w:b/>
          <w:sz w:val="22"/>
          <w:szCs w:val="22"/>
        </w:rPr>
        <w:t>?</w:t>
      </w:r>
    </w:p>
    <w:p w14:paraId="06E2A99E" w14:textId="77777777" w:rsidR="00D5605E" w:rsidRDefault="00D5605E" w:rsidP="00D97191">
      <w:pPr>
        <w:rPr>
          <w:rFonts w:ascii="GT Walsheim" w:eastAsia="Times New Roman" w:hAnsi="GT Walsheim" w:cs="Calibri"/>
          <w:sz w:val="22"/>
          <w:szCs w:val="22"/>
        </w:rPr>
      </w:pPr>
    </w:p>
    <w:p w14:paraId="5CEDDE70" w14:textId="71157333" w:rsidR="002B5D53" w:rsidRPr="002B5D53" w:rsidRDefault="00D97191" w:rsidP="002B5D53">
      <w:pPr>
        <w:rPr>
          <w:rFonts w:ascii="GT Walsheim" w:hAnsi="GT Walsheim" w:cs="Calibri"/>
          <w:sz w:val="22"/>
          <w:szCs w:val="22"/>
        </w:rPr>
      </w:pPr>
      <w:r w:rsidRPr="00D5605E">
        <w:rPr>
          <w:rFonts w:ascii="GT Walsheim" w:eastAsia="Times New Roman" w:hAnsi="GT Walsheim" w:cs="Calibri"/>
          <w:sz w:val="22"/>
          <w:szCs w:val="22"/>
        </w:rPr>
        <w:t>A0:</w:t>
      </w:r>
      <w:r w:rsidR="00507F37" w:rsidRPr="00D5605E">
        <w:rPr>
          <w:rFonts w:ascii="GT Walsheim" w:eastAsia="Times New Roman" w:hAnsi="GT Walsheim" w:cs="Calibri"/>
          <w:sz w:val="22"/>
          <w:szCs w:val="22"/>
        </w:rPr>
        <w:t xml:space="preserve"> </w:t>
      </w:r>
      <w:r w:rsidRPr="00D5605E">
        <w:rPr>
          <w:rFonts w:ascii="GT Walsheim" w:eastAsia="Times New Roman" w:hAnsi="GT Walsheim" w:cs="Calibri"/>
          <w:sz w:val="22"/>
          <w:szCs w:val="22"/>
        </w:rPr>
        <w:t xml:space="preserve">The DXC </w:t>
      </w:r>
      <w:r w:rsidR="00D5605E" w:rsidRPr="00D5605E">
        <w:rPr>
          <w:rFonts w:ascii="GT Walsheim" w:eastAsia="Times New Roman" w:hAnsi="GT Walsheim" w:cs="Calibri"/>
          <w:sz w:val="22"/>
          <w:szCs w:val="22"/>
        </w:rPr>
        <w:t xml:space="preserve">Technology </w:t>
      </w:r>
      <w:r w:rsidRPr="00D5605E">
        <w:rPr>
          <w:rFonts w:ascii="GT Walsheim" w:eastAsia="Times New Roman" w:hAnsi="GT Walsheim" w:cs="Calibri"/>
          <w:sz w:val="22"/>
          <w:szCs w:val="22"/>
        </w:rPr>
        <w:t>Accelerate Program is sponsored by Mike Lawrie and myself, as well as our top executives</w:t>
      </w:r>
      <w:r w:rsidR="00D5605E" w:rsidRPr="00D5605E">
        <w:rPr>
          <w:rFonts w:ascii="GT Walsheim" w:eastAsia="Times New Roman" w:hAnsi="GT Walsheim" w:cs="Calibri"/>
          <w:sz w:val="22"/>
          <w:szCs w:val="22"/>
        </w:rPr>
        <w:t>,</w:t>
      </w:r>
      <w:r w:rsidRPr="00D5605E">
        <w:rPr>
          <w:rFonts w:ascii="GT Walsheim" w:eastAsia="Times New Roman" w:hAnsi="GT Walsheim" w:cs="Calibri"/>
          <w:sz w:val="22"/>
          <w:szCs w:val="22"/>
        </w:rPr>
        <w:t xml:space="preserve"> to develop a diverse global team</w:t>
      </w:r>
      <w:r w:rsidR="00EB673D" w:rsidRPr="00D5605E">
        <w:rPr>
          <w:rFonts w:ascii="GT Walsheim" w:eastAsia="Times New Roman" w:hAnsi="GT Walsheim" w:cs="Calibri"/>
          <w:sz w:val="22"/>
          <w:szCs w:val="22"/>
        </w:rPr>
        <w:t xml:space="preserve"> of women</w:t>
      </w:r>
      <w:r w:rsidRPr="00D5605E">
        <w:rPr>
          <w:rFonts w:ascii="GT Walsheim" w:eastAsia="Times New Roman" w:hAnsi="GT Walsheim" w:cs="Calibri"/>
          <w:sz w:val="22"/>
          <w:szCs w:val="22"/>
        </w:rPr>
        <w:t xml:space="preserve">, across all </w:t>
      </w:r>
      <w:r w:rsidR="00EB673D" w:rsidRPr="00D5605E">
        <w:rPr>
          <w:rFonts w:ascii="GT Walsheim" w:eastAsia="Times New Roman" w:hAnsi="GT Walsheim" w:cs="Calibri"/>
          <w:sz w:val="22"/>
          <w:szCs w:val="22"/>
        </w:rPr>
        <w:t xml:space="preserve">DXC </w:t>
      </w:r>
      <w:r w:rsidRPr="00D5605E">
        <w:rPr>
          <w:rFonts w:ascii="GT Walsheim" w:eastAsia="Times New Roman" w:hAnsi="GT Walsheim" w:cs="Calibri"/>
          <w:sz w:val="22"/>
          <w:szCs w:val="22"/>
        </w:rPr>
        <w:t>business units</w:t>
      </w:r>
      <w:r w:rsidR="00EB673D" w:rsidRPr="00D5605E">
        <w:rPr>
          <w:rFonts w:ascii="GT Walsheim" w:eastAsia="Times New Roman" w:hAnsi="GT Walsheim" w:cs="Calibri"/>
          <w:sz w:val="22"/>
          <w:szCs w:val="22"/>
        </w:rPr>
        <w:t xml:space="preserve">, </w:t>
      </w:r>
      <w:r w:rsidRPr="00D5605E">
        <w:rPr>
          <w:rFonts w:ascii="GT Walsheim" w:eastAsia="Times New Roman" w:hAnsi="GT Walsheim" w:cs="Calibri"/>
          <w:sz w:val="22"/>
          <w:szCs w:val="22"/>
        </w:rPr>
        <w:t xml:space="preserve">aimed to accelerate and enhance </w:t>
      </w:r>
      <w:r w:rsidR="00EB673D" w:rsidRPr="00D5605E">
        <w:rPr>
          <w:rFonts w:ascii="GT Walsheim" w:eastAsia="Times New Roman" w:hAnsi="GT Walsheim" w:cs="Calibri"/>
          <w:sz w:val="22"/>
          <w:szCs w:val="22"/>
        </w:rPr>
        <w:t>the</w:t>
      </w:r>
      <w:r w:rsidRPr="00D5605E">
        <w:rPr>
          <w:rFonts w:ascii="GT Walsheim" w:eastAsia="Times New Roman" w:hAnsi="GT Walsheim" w:cs="Calibri"/>
          <w:sz w:val="22"/>
          <w:szCs w:val="22"/>
        </w:rPr>
        <w:t xml:space="preserve"> Digital journey for DXC and our </w:t>
      </w:r>
      <w:r w:rsidR="00D5605E" w:rsidRPr="00D5605E">
        <w:rPr>
          <w:rFonts w:ascii="GT Walsheim" w:eastAsia="Times New Roman" w:hAnsi="GT Walsheim" w:cs="Calibri"/>
          <w:sz w:val="22"/>
          <w:szCs w:val="22"/>
        </w:rPr>
        <w:t>c</w:t>
      </w:r>
      <w:r w:rsidRPr="00D5605E">
        <w:rPr>
          <w:rFonts w:ascii="GT Walsheim" w:eastAsia="Times New Roman" w:hAnsi="GT Walsheim" w:cs="Calibri"/>
          <w:sz w:val="22"/>
          <w:szCs w:val="22"/>
        </w:rPr>
        <w:t>lients.</w:t>
      </w:r>
      <w:r w:rsidR="00507F37" w:rsidRPr="00D5605E">
        <w:rPr>
          <w:rFonts w:ascii="GT Walsheim" w:eastAsia="Times New Roman" w:hAnsi="GT Walsheim" w:cs="Calibri"/>
          <w:sz w:val="22"/>
          <w:szCs w:val="22"/>
        </w:rPr>
        <w:t xml:space="preserve"> </w:t>
      </w:r>
      <w:r w:rsidR="00EB673D" w:rsidRPr="00D5605E">
        <w:rPr>
          <w:rFonts w:ascii="GT Walsheim" w:eastAsia="Times New Roman" w:hAnsi="GT Walsheim" w:cs="Calibri"/>
          <w:sz w:val="22"/>
          <w:szCs w:val="22"/>
        </w:rPr>
        <w:t>In additional to individual learning, coaching and development throughout the program, t</w:t>
      </w:r>
      <w:r w:rsidRPr="00D5605E">
        <w:rPr>
          <w:rFonts w:ascii="GT Walsheim" w:eastAsia="Times New Roman" w:hAnsi="GT Walsheim" w:cs="Calibri"/>
          <w:sz w:val="22"/>
          <w:szCs w:val="22"/>
        </w:rPr>
        <w:t>his group of women leaders are working on a project that will</w:t>
      </w:r>
      <w:r w:rsidR="00D5605E" w:rsidRPr="00D5605E">
        <w:rPr>
          <w:rFonts w:ascii="GT Walsheim" w:eastAsia="Times New Roman" w:hAnsi="GT Walsheim" w:cs="Calibri"/>
          <w:sz w:val="22"/>
          <w:szCs w:val="22"/>
        </w:rPr>
        <w:t xml:space="preserve"> </w:t>
      </w:r>
      <w:r w:rsidRPr="00D5605E">
        <w:rPr>
          <w:rFonts w:ascii="GT Walsheim" w:eastAsia="Times New Roman" w:hAnsi="GT Walsheim" w:cs="Calibri"/>
          <w:sz w:val="22"/>
          <w:szCs w:val="22"/>
        </w:rPr>
        <w:t>accelerate the journey to Digital by enhancing and promoting</w:t>
      </w:r>
      <w:r w:rsidR="00D5605E" w:rsidRPr="00D5605E">
        <w:rPr>
          <w:rFonts w:ascii="GT Walsheim" w:eastAsia="Times New Roman" w:hAnsi="GT Walsheim" w:cs="Calibri"/>
          <w:sz w:val="22"/>
          <w:szCs w:val="22"/>
        </w:rPr>
        <w:t xml:space="preserve"> </w:t>
      </w:r>
      <w:commentRangeStart w:id="0"/>
      <w:ins w:id="1" w:author="David Stevens" w:date="2019-01-17T07:35:00Z">
        <w:r w:rsidR="007A6890" w:rsidRPr="00FB3CF1">
          <w:rPr>
            <w:rFonts w:ascii="GT Walsheim" w:eastAsia="Times New Roman" w:hAnsi="GT Walsheim" w:cs="Calibri"/>
            <w:sz w:val="22"/>
            <w:szCs w:val="22"/>
          </w:rPr>
          <w:t xml:space="preserve">DXC </w:t>
        </w:r>
      </w:ins>
      <w:r w:rsidRPr="00FB3CF1">
        <w:rPr>
          <w:rFonts w:ascii="GT Walsheim" w:eastAsia="Times New Roman" w:hAnsi="GT Walsheim" w:cs="Calibri"/>
          <w:sz w:val="22"/>
          <w:szCs w:val="22"/>
          <w:rPrChange w:id="2" w:author="David Stevens" w:date="2019-01-17T07:56:00Z">
            <w:rPr>
              <w:rFonts w:ascii="GT Walsheim" w:eastAsia="Times New Roman" w:hAnsi="GT Walsheim" w:cs="Calibri"/>
              <w:sz w:val="22"/>
              <w:szCs w:val="22"/>
              <w:u w:val="single"/>
            </w:rPr>
          </w:rPrChange>
        </w:rPr>
        <w:t xml:space="preserve">Digital Explorer </w:t>
      </w:r>
      <w:commentRangeEnd w:id="0"/>
      <w:r w:rsidR="007A6890" w:rsidRPr="00FB3CF1">
        <w:rPr>
          <w:rStyle w:val="CommentReference"/>
          <w:rPrChange w:id="3" w:author="David Stevens" w:date="2019-01-17T07:56:00Z">
            <w:rPr>
              <w:rStyle w:val="CommentReference"/>
            </w:rPr>
          </w:rPrChange>
        </w:rPr>
        <w:commentReference w:id="0"/>
      </w:r>
      <w:del w:id="4" w:author="David Stevens" w:date="2019-01-17T07:46:00Z">
        <w:r w:rsidRPr="00FB3CF1" w:rsidDel="00F218C2">
          <w:rPr>
            <w:rFonts w:ascii="GT Walsheim" w:eastAsia="Times New Roman" w:hAnsi="GT Walsheim" w:cs="Calibri"/>
            <w:sz w:val="22"/>
            <w:szCs w:val="22"/>
            <w:rPrChange w:id="5" w:author="David Stevens" w:date="2019-01-17T07:56:00Z">
              <w:rPr>
                <w:rFonts w:ascii="GT Walsheim" w:eastAsia="Times New Roman" w:hAnsi="GT Walsheim" w:cs="Calibri"/>
                <w:strike/>
                <w:sz w:val="22"/>
                <w:szCs w:val="22"/>
                <w:u w:val="single"/>
              </w:rPr>
            </w:rPrChange>
          </w:rPr>
          <w:delText>as the ‘google’</w:delText>
        </w:r>
        <w:r w:rsidR="00D5605E" w:rsidRPr="00FB3CF1" w:rsidDel="00F218C2">
          <w:rPr>
            <w:rFonts w:ascii="GT Walsheim" w:eastAsia="Times New Roman" w:hAnsi="GT Walsheim" w:cs="Calibri"/>
            <w:sz w:val="22"/>
            <w:szCs w:val="22"/>
            <w:rPrChange w:id="6" w:author="David Stevens" w:date="2019-01-17T07:56:00Z">
              <w:rPr>
                <w:rFonts w:ascii="GT Walsheim" w:eastAsia="Times New Roman" w:hAnsi="GT Walsheim" w:cs="Calibri"/>
                <w:strike/>
                <w:sz w:val="22"/>
                <w:szCs w:val="22"/>
                <w:u w:val="single"/>
              </w:rPr>
            </w:rPrChange>
          </w:rPr>
          <w:delText xml:space="preserve"> </w:delText>
        </w:r>
        <w:r w:rsidR="00D5605E" w:rsidRPr="00FB3CF1" w:rsidDel="00F218C2">
          <w:rPr>
            <w:rFonts w:ascii="GT Walsheim" w:eastAsia="Times New Roman" w:hAnsi="GT Walsheim" w:cs="Calibri"/>
            <w:sz w:val="22"/>
            <w:szCs w:val="22"/>
            <w:rPrChange w:id="7" w:author="David Stevens" w:date="2019-01-17T07:56:00Z">
              <w:rPr>
                <w:rFonts w:ascii="GT Walsheim" w:eastAsia="Times New Roman" w:hAnsi="GT Walsheim" w:cs="Calibri"/>
                <w:strike/>
                <w:sz w:val="22"/>
                <w:szCs w:val="22"/>
              </w:rPr>
            </w:rPrChange>
          </w:rPr>
          <w:delText>program o</w:delText>
        </w:r>
        <w:r w:rsidRPr="00FB3CF1" w:rsidDel="00F218C2">
          <w:rPr>
            <w:rFonts w:ascii="GT Walsheim" w:eastAsia="Times New Roman" w:hAnsi="GT Walsheim" w:cs="Calibri"/>
            <w:sz w:val="22"/>
            <w:szCs w:val="22"/>
            <w:rPrChange w:id="8" w:author="David Stevens" w:date="2019-01-17T07:56:00Z">
              <w:rPr>
                <w:rFonts w:ascii="GT Walsheim" w:eastAsia="Times New Roman" w:hAnsi="GT Walsheim" w:cs="Calibri"/>
                <w:strike/>
                <w:sz w:val="22"/>
                <w:szCs w:val="22"/>
              </w:rPr>
            </w:rPrChange>
          </w:rPr>
          <w:delText>f D</w:delText>
        </w:r>
      </w:del>
      <w:ins w:id="9" w:author="David Stevens" w:date="2019-01-17T07:47:00Z">
        <w:r w:rsidR="00F218C2" w:rsidRPr="00FB3CF1">
          <w:rPr>
            <w:rFonts w:ascii="GT Walsheim" w:eastAsia="Times New Roman" w:hAnsi="GT Walsheim" w:cs="Calibri"/>
            <w:sz w:val="22"/>
            <w:szCs w:val="22"/>
            <w:rPrChange w:id="10" w:author="David Stevens" w:date="2019-01-17T07:56:00Z">
              <w:rPr>
                <w:rFonts w:ascii="GT Walsheim" w:eastAsia="Times New Roman" w:hAnsi="GT Walsheim" w:cs="Calibri"/>
                <w:strike/>
                <w:sz w:val="22"/>
                <w:szCs w:val="22"/>
                <w:u w:val="single"/>
              </w:rPr>
            </w:rPrChange>
          </w:rPr>
          <w:t>as</w:t>
        </w:r>
      </w:ins>
      <w:ins w:id="11" w:author="David Stevens" w:date="2019-01-17T07:46:00Z">
        <w:r w:rsidR="00F218C2">
          <w:rPr>
            <w:rFonts w:ascii="GT Walsheim" w:eastAsia="Times New Roman" w:hAnsi="GT Walsheim" w:cs="Calibri"/>
            <w:strike/>
            <w:sz w:val="22"/>
            <w:szCs w:val="22"/>
          </w:rPr>
          <w:t xml:space="preserve"> </w:t>
        </w:r>
      </w:ins>
      <w:del w:id="12" w:author="David Stevens" w:date="2019-01-17T07:46:00Z">
        <w:r w:rsidRPr="002B5D53" w:rsidDel="00F218C2">
          <w:rPr>
            <w:rFonts w:ascii="GT Walsheim" w:eastAsia="Times New Roman" w:hAnsi="GT Walsheim" w:cs="Calibri"/>
            <w:strike/>
            <w:sz w:val="22"/>
            <w:szCs w:val="22"/>
          </w:rPr>
          <w:delText>XC. </w:delText>
        </w:r>
        <w:r w:rsidR="002B5D53" w:rsidRPr="002B5D53" w:rsidDel="00F218C2">
          <w:rPr>
            <w:rFonts w:ascii="GT Walsheim" w:eastAsia="Times New Roman" w:hAnsi="GT Walsheim" w:cs="Calibri"/>
            <w:sz w:val="22"/>
            <w:szCs w:val="22"/>
          </w:rPr>
          <w:delText xml:space="preserve"> </w:delText>
        </w:r>
        <w:r w:rsidR="002B5D53" w:rsidDel="00F218C2">
          <w:rPr>
            <w:rFonts w:ascii="GT Walsheim" w:eastAsia="Times New Roman" w:hAnsi="GT Walsheim" w:cs="Calibri"/>
            <w:sz w:val="22"/>
            <w:szCs w:val="22"/>
          </w:rPr>
          <w:delText>which</w:delText>
        </w:r>
        <w:r w:rsidR="002B5D53" w:rsidRPr="002B5D53" w:rsidDel="00F218C2">
          <w:rPr>
            <w:rFonts w:ascii="GT Walsheim" w:eastAsia="Times New Roman" w:hAnsi="GT Walsheim" w:cs="Calibri"/>
            <w:sz w:val="22"/>
            <w:szCs w:val="22"/>
          </w:rPr>
          <w:delText xml:space="preserve"> is</w:delText>
        </w:r>
      </w:del>
      <w:r w:rsidR="002B5D53" w:rsidRPr="002B5D53">
        <w:rPr>
          <w:rFonts w:ascii="GT Walsheim" w:eastAsia="Times New Roman" w:hAnsi="GT Walsheim" w:cs="Calibri"/>
          <w:sz w:val="22"/>
          <w:szCs w:val="22"/>
        </w:rPr>
        <w:t xml:space="preserve"> </w:t>
      </w:r>
      <w:commentRangeStart w:id="13"/>
      <w:ins w:id="14" w:author="David Stevens" w:date="2019-01-17T07:36:00Z">
        <w:r w:rsidR="007A6890">
          <w:rPr>
            <w:rFonts w:ascii="GT Walsheim" w:eastAsia="Times New Roman" w:hAnsi="GT Walsheim" w:cs="Calibri"/>
            <w:sz w:val="22"/>
            <w:szCs w:val="22"/>
          </w:rPr>
          <w:t xml:space="preserve">the </w:t>
        </w:r>
        <w:commentRangeEnd w:id="13"/>
        <w:r w:rsidR="007A6890">
          <w:rPr>
            <w:rStyle w:val="CommentReference"/>
          </w:rPr>
          <w:commentReference w:id="13"/>
        </w:r>
      </w:ins>
      <w:del w:id="15" w:author="David Stevens" w:date="2019-01-17T07:36:00Z">
        <w:r w:rsidR="002B5D53" w:rsidRPr="002B5D53" w:rsidDel="007A6890">
          <w:rPr>
            <w:rFonts w:ascii="GT Walsheim" w:eastAsia="Times New Roman" w:hAnsi="GT Walsheim" w:cs="Calibri"/>
            <w:sz w:val="22"/>
            <w:szCs w:val="22"/>
          </w:rPr>
          <w:delText>a d</w:delText>
        </w:r>
      </w:del>
      <w:ins w:id="16" w:author="David Stevens" w:date="2019-01-17T07:36:00Z">
        <w:r w:rsidR="007A6890">
          <w:rPr>
            <w:rFonts w:ascii="GT Walsheim" w:eastAsia="Times New Roman" w:hAnsi="GT Walsheim" w:cs="Calibri"/>
            <w:sz w:val="22"/>
            <w:szCs w:val="22"/>
          </w:rPr>
          <w:t>d</w:t>
        </w:r>
      </w:ins>
      <w:r w:rsidR="002B5D53" w:rsidRPr="002B5D53">
        <w:rPr>
          <w:rFonts w:ascii="GT Walsheim" w:eastAsia="Times New Roman" w:hAnsi="GT Walsheim" w:cs="Calibri"/>
          <w:sz w:val="22"/>
          <w:szCs w:val="22"/>
        </w:rPr>
        <w:t>igital engagement platform, connecting technology trends to core business outcomes for DXC clients</w:t>
      </w:r>
      <w:ins w:id="17" w:author="David Stevens" w:date="2019-01-17T07:37:00Z">
        <w:r w:rsidR="007A6890">
          <w:rPr>
            <w:rFonts w:ascii="GT Walsheim" w:eastAsia="Times New Roman" w:hAnsi="GT Walsheim" w:cs="Calibri"/>
            <w:sz w:val="22"/>
            <w:szCs w:val="22"/>
          </w:rPr>
          <w:t xml:space="preserve"> through the </w:t>
        </w:r>
      </w:ins>
      <w:commentRangeStart w:id="18"/>
      <w:ins w:id="19" w:author="David Stevens" w:date="2019-01-17T07:38:00Z">
        <w:r w:rsidR="007A6890">
          <w:rPr>
            <w:rFonts w:ascii="GT Walsheim" w:eastAsia="Times New Roman" w:hAnsi="GT Walsheim" w:cs="Calibri"/>
            <w:sz w:val="22"/>
            <w:szCs w:val="22"/>
          </w:rPr>
          <w:t>DXC digital blueprint</w:t>
        </w:r>
      </w:ins>
      <w:commentRangeEnd w:id="18"/>
      <w:ins w:id="20" w:author="David Stevens" w:date="2019-01-17T07:47:00Z">
        <w:r w:rsidR="00F218C2">
          <w:rPr>
            <w:rStyle w:val="CommentReference"/>
          </w:rPr>
          <w:commentReference w:id="18"/>
        </w:r>
      </w:ins>
      <w:ins w:id="21" w:author="David Stevens" w:date="2019-01-17T07:59:00Z">
        <w:r w:rsidR="00FB3CF1">
          <w:rPr>
            <w:rFonts w:ascii="GT Walsheim" w:eastAsia="Times New Roman" w:hAnsi="GT Walsheim" w:cs="Calibri"/>
            <w:sz w:val="22"/>
            <w:szCs w:val="22"/>
          </w:rPr>
          <w:t xml:space="preserve"> framework</w:t>
        </w:r>
      </w:ins>
      <w:r w:rsidR="002B5D53" w:rsidRPr="002B5D53">
        <w:rPr>
          <w:rFonts w:ascii="GT Walsheim" w:eastAsia="Times New Roman" w:hAnsi="GT Walsheim" w:cs="Calibri"/>
          <w:sz w:val="22"/>
          <w:szCs w:val="22"/>
        </w:rPr>
        <w:t>.</w:t>
      </w:r>
    </w:p>
    <w:p w14:paraId="4091B5D7" w14:textId="47041A19" w:rsidR="00D97191" w:rsidRPr="002B5D53" w:rsidDel="00824F98" w:rsidRDefault="00D97191" w:rsidP="00D97191">
      <w:pPr>
        <w:rPr>
          <w:del w:id="22" w:author="David Stevens [2]" w:date="2019-01-17T10:16:00Z"/>
          <w:rFonts w:ascii="GT Walsheim" w:eastAsia="Times New Roman" w:hAnsi="GT Walsheim" w:cs="Calibri"/>
          <w:strike/>
          <w:sz w:val="22"/>
          <w:szCs w:val="22"/>
        </w:rPr>
      </w:pPr>
    </w:p>
    <w:p w14:paraId="30F9CFB9" w14:textId="77777777" w:rsidR="00D97191" w:rsidRPr="00D5605E" w:rsidRDefault="00D97191" w:rsidP="00D97191">
      <w:pPr>
        <w:rPr>
          <w:rFonts w:ascii="GT Walsheim" w:eastAsia="Times New Roman" w:hAnsi="GT Walsheim" w:cs="Calibri"/>
          <w:sz w:val="22"/>
          <w:szCs w:val="22"/>
        </w:rPr>
      </w:pPr>
      <w:r w:rsidRPr="00D5605E">
        <w:rPr>
          <w:rFonts w:ascii="GT Walsheim" w:eastAsia="Times New Roman" w:hAnsi="GT Walsheim" w:cs="Calibri"/>
          <w:sz w:val="22"/>
          <w:szCs w:val="22"/>
        </w:rPr>
        <w:t> </w:t>
      </w:r>
    </w:p>
    <w:p w14:paraId="7AA2C525" w14:textId="59D3EC8E" w:rsidR="00D97191" w:rsidRPr="00D5605E" w:rsidRDefault="00D97191" w:rsidP="00D97191">
      <w:pPr>
        <w:rPr>
          <w:rFonts w:ascii="GT Walsheim" w:eastAsia="Times New Roman" w:hAnsi="GT Walsheim" w:cs="Calibri"/>
          <w:sz w:val="22"/>
          <w:szCs w:val="22"/>
        </w:rPr>
      </w:pPr>
      <w:r w:rsidRPr="00D5605E">
        <w:rPr>
          <w:rFonts w:ascii="GT Walsheim" w:eastAsia="Times New Roman" w:hAnsi="GT Walsheim" w:cs="Calibri"/>
          <w:sz w:val="22"/>
          <w:szCs w:val="22"/>
        </w:rPr>
        <w:t>Q</w:t>
      </w:r>
      <w:r w:rsidRPr="00D5605E">
        <w:rPr>
          <w:rFonts w:ascii="GT Walsheim" w:eastAsia="Times New Roman" w:hAnsi="GT Walsheim" w:cs="Calibri"/>
          <w:b/>
          <w:sz w:val="22"/>
          <w:szCs w:val="22"/>
        </w:rPr>
        <w:t>1:</w:t>
      </w:r>
      <w:r w:rsidR="00D5605E">
        <w:rPr>
          <w:rFonts w:ascii="GT Walsheim" w:eastAsia="Times New Roman" w:hAnsi="GT Walsheim" w:cs="Calibri"/>
          <w:b/>
          <w:sz w:val="22"/>
          <w:szCs w:val="22"/>
        </w:rPr>
        <w:t xml:space="preserve"> </w:t>
      </w:r>
      <w:r w:rsidRPr="00D5605E">
        <w:rPr>
          <w:rFonts w:ascii="GT Walsheim" w:eastAsia="Times New Roman" w:hAnsi="GT Walsheim" w:cs="Calibri"/>
          <w:b/>
          <w:sz w:val="22"/>
          <w:szCs w:val="22"/>
        </w:rPr>
        <w:t xml:space="preserve">Why </w:t>
      </w:r>
      <w:r w:rsidR="000E3F5A">
        <w:rPr>
          <w:rFonts w:ascii="GT Walsheim" w:eastAsia="Times New Roman" w:hAnsi="GT Walsheim" w:cs="Calibri"/>
          <w:b/>
          <w:sz w:val="22"/>
          <w:szCs w:val="22"/>
        </w:rPr>
        <w:t xml:space="preserve">is </w:t>
      </w:r>
      <w:ins w:id="23" w:author="David Stevens [2]" w:date="2019-01-17T10:18:00Z">
        <w:r w:rsidR="00B14932">
          <w:rPr>
            <w:rFonts w:ascii="GT Walsheim" w:eastAsia="Times New Roman" w:hAnsi="GT Walsheim" w:cs="Calibri"/>
            <w:b/>
            <w:sz w:val="22"/>
            <w:szCs w:val="22"/>
          </w:rPr>
          <w:t xml:space="preserve">DXC </w:t>
        </w:r>
      </w:ins>
      <w:r w:rsidR="00D5605E" w:rsidRPr="00D5605E">
        <w:rPr>
          <w:rFonts w:ascii="GT Walsheim" w:eastAsia="Times New Roman" w:hAnsi="GT Walsheim" w:cs="Calibri"/>
          <w:b/>
          <w:sz w:val="22"/>
          <w:szCs w:val="22"/>
        </w:rPr>
        <w:t>D</w:t>
      </w:r>
      <w:r w:rsidRPr="00D5605E">
        <w:rPr>
          <w:rFonts w:ascii="GT Walsheim" w:eastAsia="Times New Roman" w:hAnsi="GT Walsheim" w:cs="Calibri"/>
          <w:b/>
          <w:sz w:val="22"/>
          <w:szCs w:val="22"/>
        </w:rPr>
        <w:t xml:space="preserve">igital </w:t>
      </w:r>
      <w:r w:rsidR="00D5605E" w:rsidRPr="00D5605E">
        <w:rPr>
          <w:rFonts w:ascii="GT Walsheim" w:eastAsia="Times New Roman" w:hAnsi="GT Walsheim" w:cs="Calibri"/>
          <w:b/>
          <w:sz w:val="22"/>
          <w:szCs w:val="22"/>
        </w:rPr>
        <w:t>E</w:t>
      </w:r>
      <w:r w:rsidRPr="00D5605E">
        <w:rPr>
          <w:rFonts w:ascii="GT Walsheim" w:eastAsia="Times New Roman" w:hAnsi="GT Walsheim" w:cs="Calibri"/>
          <w:b/>
          <w:sz w:val="22"/>
          <w:szCs w:val="22"/>
        </w:rPr>
        <w:t>xplo</w:t>
      </w:r>
      <w:r w:rsidR="00D5605E" w:rsidRPr="00D5605E">
        <w:rPr>
          <w:rFonts w:ascii="GT Walsheim" w:eastAsia="Times New Roman" w:hAnsi="GT Walsheim" w:cs="Calibri"/>
          <w:b/>
          <w:sz w:val="22"/>
          <w:szCs w:val="22"/>
        </w:rPr>
        <w:t>rer the main project for this</w:t>
      </w:r>
      <w:r w:rsidRPr="00D5605E">
        <w:rPr>
          <w:rFonts w:ascii="GT Walsheim" w:eastAsia="Times New Roman" w:hAnsi="GT Walsheim" w:cs="Calibri"/>
          <w:b/>
          <w:sz w:val="22"/>
          <w:szCs w:val="22"/>
        </w:rPr>
        <w:t xml:space="preserve"> program?</w:t>
      </w:r>
    </w:p>
    <w:p w14:paraId="51720D95" w14:textId="77777777" w:rsidR="00D5605E" w:rsidRDefault="00D5605E" w:rsidP="00D97191">
      <w:pPr>
        <w:rPr>
          <w:rFonts w:ascii="GT Walsheim" w:eastAsia="Times New Roman" w:hAnsi="GT Walsheim" w:cs="Calibri"/>
          <w:sz w:val="22"/>
          <w:szCs w:val="22"/>
        </w:rPr>
      </w:pPr>
    </w:p>
    <w:p w14:paraId="033E588E" w14:textId="584B3034" w:rsidR="0073430F" w:rsidRPr="0073430F" w:rsidRDefault="00D97191" w:rsidP="0073430F">
      <w:pPr>
        <w:rPr>
          <w:ins w:id="24" w:author="Patrice Poynter" w:date="2019-01-16T17:26:00Z"/>
          <w:rFonts w:ascii="GT Walsheim" w:eastAsia="Times New Roman" w:hAnsi="GT Walsheim" w:cs="Calibri"/>
          <w:sz w:val="22"/>
          <w:szCs w:val="22"/>
        </w:rPr>
      </w:pPr>
      <w:commentRangeStart w:id="25"/>
      <w:r w:rsidRPr="00D5605E">
        <w:rPr>
          <w:rFonts w:ascii="GT Walsheim" w:eastAsia="Times New Roman" w:hAnsi="GT Walsheim" w:cs="Calibri"/>
          <w:sz w:val="22"/>
          <w:szCs w:val="22"/>
        </w:rPr>
        <w:t xml:space="preserve">A1: </w:t>
      </w:r>
      <w:ins w:id="26" w:author="David Stevens [2]" w:date="2019-01-17T10:19:00Z">
        <w:r w:rsidR="00B14932">
          <w:rPr>
            <w:rFonts w:ascii="GT Walsheim" w:eastAsia="Times New Roman" w:hAnsi="GT Walsheim" w:cs="Calibri"/>
            <w:sz w:val="22"/>
            <w:szCs w:val="22"/>
          </w:rPr>
          <w:t xml:space="preserve">The </w:t>
        </w:r>
      </w:ins>
      <w:bookmarkStart w:id="27" w:name="_GoBack"/>
      <w:bookmarkEnd w:id="27"/>
      <w:ins w:id="28" w:author="David Stevens [2]" w:date="2019-01-17T10:18:00Z">
        <w:r w:rsidR="00B14932">
          <w:rPr>
            <w:rFonts w:ascii="GT Walsheim" w:eastAsia="Times New Roman" w:hAnsi="GT Walsheim" w:cs="Calibri"/>
            <w:sz w:val="22"/>
            <w:szCs w:val="22"/>
          </w:rPr>
          <w:t xml:space="preserve">DXC </w:t>
        </w:r>
      </w:ins>
      <w:ins w:id="29" w:author="David Stevens [2]" w:date="2019-01-17T10:19:00Z">
        <w:r w:rsidR="00B14932">
          <w:rPr>
            <w:rFonts w:ascii="GT Walsheim" w:eastAsia="Times New Roman" w:hAnsi="GT Walsheim" w:cs="Calibri"/>
            <w:sz w:val="22"/>
            <w:szCs w:val="22"/>
          </w:rPr>
          <w:t xml:space="preserve">Digital </w:t>
        </w:r>
      </w:ins>
      <w:commentRangeStart w:id="30"/>
      <w:del w:id="31" w:author="David Stevens [2]" w:date="2019-01-17T10:18:00Z">
        <w:r w:rsidRPr="00D5605E" w:rsidDel="00B14932">
          <w:rPr>
            <w:rFonts w:ascii="GT Walsheim" w:eastAsia="Times New Roman" w:hAnsi="GT Walsheim" w:cs="Calibri"/>
            <w:sz w:val="22"/>
            <w:szCs w:val="22"/>
          </w:rPr>
          <w:delText>Digital</w:delText>
        </w:r>
      </w:del>
      <w:del w:id="32" w:author="David Stevens [2]" w:date="2019-01-17T10:19:00Z">
        <w:r w:rsidRPr="00D5605E" w:rsidDel="00B14932">
          <w:rPr>
            <w:rFonts w:ascii="GT Walsheim" w:eastAsia="Times New Roman" w:hAnsi="GT Walsheim" w:cs="Calibri"/>
            <w:sz w:val="22"/>
            <w:szCs w:val="22"/>
          </w:rPr>
          <w:delText xml:space="preserve"> </w:delText>
        </w:r>
      </w:del>
      <w:r w:rsidRPr="00D5605E">
        <w:rPr>
          <w:rFonts w:ascii="GT Walsheim" w:eastAsia="Times New Roman" w:hAnsi="GT Walsheim" w:cs="Calibri"/>
          <w:sz w:val="22"/>
          <w:szCs w:val="22"/>
        </w:rPr>
        <w:t xml:space="preserve">Explorer is a </w:t>
      </w:r>
      <w:ins w:id="33" w:author="David Stevens" w:date="2019-01-17T07:32:00Z">
        <w:r w:rsidR="007A6890">
          <w:rPr>
            <w:rFonts w:ascii="GT Walsheim" w:eastAsia="Times New Roman" w:hAnsi="GT Walsheim" w:cs="Calibri"/>
            <w:sz w:val="22"/>
            <w:szCs w:val="22"/>
          </w:rPr>
          <w:t>p</w:t>
        </w:r>
      </w:ins>
      <w:del w:id="34" w:author="Patrice Poynter" w:date="2019-01-16T17:23:00Z">
        <w:r w:rsidRPr="00D5605E" w:rsidDel="0060211B">
          <w:rPr>
            <w:rFonts w:ascii="GT Walsheim" w:eastAsia="Times New Roman" w:hAnsi="GT Walsheim" w:cs="Calibri"/>
            <w:sz w:val="22"/>
            <w:szCs w:val="22"/>
          </w:rPr>
          <w:delText xml:space="preserve">program </w:delText>
        </w:r>
      </w:del>
      <w:ins w:id="35" w:author="Patrice Poynter" w:date="2019-01-16T17:23:00Z">
        <w:del w:id="36" w:author="David Stevens" w:date="2019-01-17T07:32:00Z">
          <w:r w:rsidR="0060211B" w:rsidDel="007A6890">
            <w:rPr>
              <w:rFonts w:ascii="GT Walsheim" w:eastAsia="Times New Roman" w:hAnsi="GT Walsheim" w:cs="Calibri"/>
              <w:sz w:val="22"/>
              <w:szCs w:val="22"/>
            </w:rPr>
            <w:delText xml:space="preserve">tool </w:delText>
          </w:r>
        </w:del>
      </w:ins>
      <w:ins w:id="37" w:author="David Stevens" w:date="2019-01-17T07:32:00Z">
        <w:r w:rsidR="007A6890">
          <w:rPr>
            <w:rFonts w:ascii="GT Walsheim" w:eastAsia="Times New Roman" w:hAnsi="GT Walsheim" w:cs="Calibri"/>
            <w:sz w:val="22"/>
            <w:szCs w:val="22"/>
          </w:rPr>
          <w:t xml:space="preserve">latform </w:t>
        </w:r>
      </w:ins>
      <w:del w:id="38" w:author="David Stevens" w:date="2019-01-17T07:32:00Z">
        <w:r w:rsidRPr="00D5605E" w:rsidDel="007A6890">
          <w:rPr>
            <w:rFonts w:ascii="GT Walsheim" w:eastAsia="Times New Roman" w:hAnsi="GT Walsheim" w:cs="Calibri"/>
            <w:sz w:val="22"/>
            <w:szCs w:val="22"/>
          </w:rPr>
          <w:delText xml:space="preserve">that </w:delText>
        </w:r>
      </w:del>
      <w:ins w:id="39" w:author="David Stevens" w:date="2019-01-17T07:32:00Z">
        <w:r w:rsidR="007A6890">
          <w:rPr>
            <w:rFonts w:ascii="GT Walsheim" w:eastAsia="Times New Roman" w:hAnsi="GT Walsheim" w:cs="Calibri"/>
            <w:sz w:val="22"/>
            <w:szCs w:val="22"/>
          </w:rPr>
          <w:t xml:space="preserve">which </w:t>
        </w:r>
      </w:ins>
      <w:r w:rsidRPr="00D5605E">
        <w:rPr>
          <w:rFonts w:ascii="GT Walsheim" w:eastAsia="Times New Roman" w:hAnsi="GT Walsheim" w:cs="Calibri"/>
          <w:sz w:val="22"/>
          <w:szCs w:val="22"/>
        </w:rPr>
        <w:t>bring</w:t>
      </w:r>
      <w:r w:rsidR="00D5605E">
        <w:rPr>
          <w:rFonts w:ascii="GT Walsheim" w:eastAsia="Times New Roman" w:hAnsi="GT Walsheim" w:cs="Calibri"/>
          <w:sz w:val="22"/>
          <w:szCs w:val="22"/>
        </w:rPr>
        <w:t>s</w:t>
      </w:r>
      <w:r w:rsidRPr="00D5605E">
        <w:rPr>
          <w:rFonts w:ascii="GT Walsheim" w:eastAsia="Times New Roman" w:hAnsi="GT Walsheim" w:cs="Calibri"/>
          <w:sz w:val="22"/>
          <w:szCs w:val="22"/>
        </w:rPr>
        <w:t xml:space="preserve"> the power of DXC’s digital</w:t>
      </w:r>
      <w:ins w:id="40" w:author="David Stevens" w:date="2019-01-17T07:38:00Z">
        <w:r w:rsidR="007A6890">
          <w:rPr>
            <w:rFonts w:ascii="GT Walsheim" w:eastAsia="Times New Roman" w:hAnsi="GT Walsheim" w:cs="Calibri"/>
            <w:sz w:val="22"/>
            <w:szCs w:val="22"/>
          </w:rPr>
          <w:t xml:space="preserve"> knowledge and </w:t>
        </w:r>
      </w:ins>
      <w:del w:id="41" w:author="David Stevens" w:date="2019-01-17T07:38:00Z">
        <w:r w:rsidRPr="00D5605E" w:rsidDel="007A6890">
          <w:rPr>
            <w:rFonts w:ascii="GT Walsheim" w:eastAsia="Times New Roman" w:hAnsi="GT Walsheim" w:cs="Calibri"/>
            <w:sz w:val="22"/>
            <w:szCs w:val="22"/>
          </w:rPr>
          <w:delText xml:space="preserve"> </w:delText>
        </w:r>
      </w:del>
      <w:r w:rsidRPr="00D5605E">
        <w:rPr>
          <w:rFonts w:ascii="GT Walsheim" w:eastAsia="Times New Roman" w:hAnsi="GT Walsheim" w:cs="Calibri"/>
          <w:sz w:val="22"/>
          <w:szCs w:val="22"/>
        </w:rPr>
        <w:t>capabilities to the entire organization</w:t>
      </w:r>
      <w:ins w:id="42" w:author="David Stevens" w:date="2019-01-17T07:33:00Z">
        <w:r w:rsidR="007A6890">
          <w:rPr>
            <w:rFonts w:ascii="GT Walsheim" w:eastAsia="Times New Roman" w:hAnsi="GT Walsheim" w:cs="Calibri"/>
            <w:sz w:val="22"/>
            <w:szCs w:val="22"/>
          </w:rPr>
          <w:t xml:space="preserve"> and our clients</w:t>
        </w:r>
      </w:ins>
      <w:r w:rsidR="00D5605E">
        <w:rPr>
          <w:rFonts w:ascii="GT Walsheim" w:eastAsia="Times New Roman" w:hAnsi="GT Walsheim" w:cs="Calibri"/>
          <w:sz w:val="22"/>
          <w:szCs w:val="22"/>
        </w:rPr>
        <w:t xml:space="preserve">, </w:t>
      </w:r>
      <w:del w:id="43" w:author="David Stevens" w:date="2019-01-17T07:38:00Z">
        <w:r w:rsidR="00D5605E" w:rsidDel="007A6890">
          <w:rPr>
            <w:rFonts w:ascii="GT Walsheim" w:eastAsia="Times New Roman" w:hAnsi="GT Walsheim" w:cs="Calibri"/>
            <w:sz w:val="22"/>
            <w:szCs w:val="22"/>
          </w:rPr>
          <w:delText xml:space="preserve">and </w:delText>
        </w:r>
      </w:del>
      <w:r w:rsidR="00D5605E">
        <w:rPr>
          <w:rFonts w:ascii="GT Walsheim" w:eastAsia="Times New Roman" w:hAnsi="GT Walsheim" w:cs="Calibri"/>
          <w:sz w:val="22"/>
          <w:szCs w:val="22"/>
        </w:rPr>
        <w:t>all employees should be aware of its power</w:t>
      </w:r>
      <w:r w:rsidRPr="00D5605E">
        <w:rPr>
          <w:rFonts w:ascii="GT Walsheim" w:eastAsia="Times New Roman" w:hAnsi="GT Walsheim" w:cs="Calibri"/>
          <w:sz w:val="22"/>
          <w:szCs w:val="22"/>
        </w:rPr>
        <w:t xml:space="preserve">. </w:t>
      </w:r>
      <w:del w:id="44" w:author="Patrice Poynter" w:date="2019-01-16T17:26:00Z">
        <w:r w:rsidRPr="00D5605E" w:rsidDel="0073430F">
          <w:rPr>
            <w:rFonts w:ascii="GT Walsheim" w:eastAsia="Times New Roman" w:hAnsi="GT Walsheim" w:cs="Calibri"/>
            <w:sz w:val="22"/>
            <w:szCs w:val="22"/>
          </w:rPr>
          <w:delText>Th</w:delText>
        </w:r>
        <w:r w:rsidR="00291932" w:rsidDel="0073430F">
          <w:rPr>
            <w:rFonts w:ascii="GT Walsheim" w:eastAsia="Times New Roman" w:hAnsi="GT Walsheim" w:cs="Calibri"/>
            <w:sz w:val="22"/>
            <w:szCs w:val="22"/>
          </w:rPr>
          <w:delText>e Digital Explorer</w:delText>
        </w:r>
        <w:r w:rsidRPr="00D5605E" w:rsidDel="0073430F">
          <w:rPr>
            <w:rFonts w:ascii="GT Walsheim" w:eastAsia="Times New Roman" w:hAnsi="GT Walsheim" w:cs="Calibri"/>
            <w:sz w:val="22"/>
            <w:szCs w:val="22"/>
          </w:rPr>
          <w:delText xml:space="preserve"> </w:delText>
        </w:r>
        <w:commentRangeStart w:id="45"/>
        <w:r w:rsidRPr="00D5605E" w:rsidDel="0073430F">
          <w:rPr>
            <w:rFonts w:ascii="GT Walsheim" w:eastAsia="Times New Roman" w:hAnsi="GT Walsheim" w:cs="Calibri"/>
            <w:sz w:val="22"/>
            <w:szCs w:val="22"/>
          </w:rPr>
          <w:delText>program</w:delText>
        </w:r>
        <w:commentRangeEnd w:id="45"/>
        <w:r w:rsidR="00D5605E" w:rsidDel="0073430F">
          <w:rPr>
            <w:rStyle w:val="CommentReference"/>
          </w:rPr>
          <w:commentReference w:id="45"/>
        </w:r>
        <w:r w:rsidRPr="00D5605E" w:rsidDel="0073430F">
          <w:rPr>
            <w:rFonts w:ascii="GT Walsheim" w:eastAsia="Times New Roman" w:hAnsi="GT Walsheim" w:cs="Calibri"/>
            <w:sz w:val="22"/>
            <w:szCs w:val="22"/>
          </w:rPr>
          <w:delText xml:space="preserve"> aims at leveraging knowledge, developing skills databases, enhancing the voice of </w:delText>
        </w:r>
        <w:r w:rsidR="00D5605E" w:rsidDel="0073430F">
          <w:rPr>
            <w:rFonts w:ascii="GT Walsheim" w:eastAsia="Times New Roman" w:hAnsi="GT Walsheim" w:cs="Calibri"/>
            <w:sz w:val="22"/>
            <w:szCs w:val="22"/>
          </w:rPr>
          <w:delText xml:space="preserve">our </w:delText>
        </w:r>
        <w:r w:rsidRPr="00D5605E" w:rsidDel="0073430F">
          <w:rPr>
            <w:rFonts w:ascii="GT Walsheim" w:eastAsia="Times New Roman" w:hAnsi="GT Walsheim" w:cs="Calibri"/>
            <w:sz w:val="22"/>
            <w:szCs w:val="22"/>
          </w:rPr>
          <w:delText xml:space="preserve">clients, </w:delText>
        </w:r>
        <w:r w:rsidR="00D5605E" w:rsidDel="0073430F">
          <w:rPr>
            <w:rFonts w:ascii="GT Walsheim" w:eastAsia="Times New Roman" w:hAnsi="GT Walsheim" w:cs="Calibri"/>
            <w:sz w:val="22"/>
            <w:szCs w:val="22"/>
          </w:rPr>
          <w:delText xml:space="preserve">and </w:delText>
        </w:r>
        <w:r w:rsidRPr="00D5605E" w:rsidDel="0073430F">
          <w:rPr>
            <w:rFonts w:ascii="GT Walsheim" w:eastAsia="Times New Roman" w:hAnsi="GT Walsheim" w:cs="Calibri"/>
            <w:sz w:val="22"/>
            <w:szCs w:val="22"/>
          </w:rPr>
          <w:delText>communicating internally and externally through technology innovation globally.</w:delText>
        </w:r>
        <w:r w:rsidR="00EB673D" w:rsidRPr="00D5605E" w:rsidDel="0073430F">
          <w:rPr>
            <w:rFonts w:ascii="GT Walsheim" w:eastAsia="Times New Roman" w:hAnsi="GT Walsheim" w:cs="Calibri"/>
            <w:sz w:val="22"/>
            <w:szCs w:val="22"/>
          </w:rPr>
          <w:delText xml:space="preserve"> </w:delText>
        </w:r>
        <w:commentRangeEnd w:id="25"/>
        <w:r w:rsidR="00D5605E" w:rsidDel="0073430F">
          <w:rPr>
            <w:rStyle w:val="CommentReference"/>
          </w:rPr>
          <w:commentReference w:id="25"/>
        </w:r>
      </w:del>
      <w:ins w:id="46" w:author="Patrice Poynter" w:date="2019-01-16T17:26:00Z">
        <w:r w:rsidR="0073430F">
          <w:rPr>
            <w:rFonts w:ascii="GT Walsheim" w:eastAsia="Times New Roman" w:hAnsi="GT Walsheim" w:cs="Calibri"/>
            <w:sz w:val="22"/>
            <w:szCs w:val="22"/>
          </w:rPr>
          <w:t xml:space="preserve"> </w:t>
        </w:r>
        <w:r w:rsidR="0073430F" w:rsidRPr="0073430F">
          <w:rPr>
            <w:rFonts w:ascii="GT Walsheim" w:eastAsia="Times New Roman" w:hAnsi="GT Walsheim" w:cs="Calibri"/>
            <w:sz w:val="22"/>
            <w:szCs w:val="22"/>
          </w:rPr>
          <w:t>Understanding and relating key technology shifts to client outcomes is the key challenge for Digital Transformation.</w:t>
        </w:r>
      </w:ins>
      <w:ins w:id="47" w:author="Patrice Poynter" w:date="2019-01-16T17:27:00Z">
        <w:r w:rsidR="0073430F">
          <w:rPr>
            <w:rFonts w:ascii="GT Walsheim" w:eastAsia="Times New Roman" w:hAnsi="GT Walsheim" w:cs="Calibri"/>
            <w:sz w:val="22"/>
            <w:szCs w:val="22"/>
          </w:rPr>
          <w:t xml:space="preserve">  </w:t>
        </w:r>
      </w:ins>
      <w:ins w:id="48" w:author="Patrice Poynter" w:date="2019-01-16T17:26:00Z">
        <w:r w:rsidR="0073430F" w:rsidRPr="0073430F">
          <w:rPr>
            <w:rFonts w:ascii="GT Walsheim" w:eastAsia="Times New Roman" w:hAnsi="GT Walsheim" w:cs="Calibri"/>
            <w:sz w:val="22"/>
            <w:szCs w:val="22"/>
          </w:rPr>
          <w:t xml:space="preserve">Progressing those client requirements to fully delivered solutions </w:t>
        </w:r>
      </w:ins>
      <w:ins w:id="49" w:author="David Stevens" w:date="2019-01-17T07:48:00Z">
        <w:r w:rsidR="00F218C2">
          <w:rPr>
            <w:rFonts w:ascii="GT Walsheim" w:eastAsia="Times New Roman" w:hAnsi="GT Walsheim" w:cs="Calibri"/>
            <w:sz w:val="22"/>
            <w:szCs w:val="22"/>
          </w:rPr>
          <w:t xml:space="preserve">through a Digital Roadmap </w:t>
        </w:r>
      </w:ins>
      <w:ins w:id="50" w:author="Patrice Poynter" w:date="2019-01-16T17:26:00Z">
        <w:r w:rsidR="0073430F" w:rsidRPr="0073430F">
          <w:rPr>
            <w:rFonts w:ascii="GT Walsheim" w:eastAsia="Times New Roman" w:hAnsi="GT Walsheim" w:cs="Calibri"/>
            <w:sz w:val="22"/>
            <w:szCs w:val="22"/>
          </w:rPr>
          <w:t>is the power of DXC Digital Explorer.</w:t>
        </w:r>
      </w:ins>
      <w:ins w:id="51" w:author="Patrice Poynter" w:date="2019-01-16T17:27:00Z">
        <w:r w:rsidR="0073430F">
          <w:rPr>
            <w:rFonts w:ascii="GT Walsheim" w:eastAsia="Times New Roman" w:hAnsi="GT Walsheim" w:cs="Calibri"/>
            <w:sz w:val="22"/>
            <w:szCs w:val="22"/>
          </w:rPr>
          <w:t xml:space="preserve">  We need it to become part of the DXC culture and that is what this program is aimed to do.</w:t>
        </w:r>
      </w:ins>
    </w:p>
    <w:p w14:paraId="7028C28A" w14:textId="036A02FC" w:rsidR="0073430F" w:rsidRPr="00D5605E" w:rsidDel="00824F98" w:rsidRDefault="0073430F" w:rsidP="00D97191">
      <w:pPr>
        <w:rPr>
          <w:del w:id="52" w:author="David Stevens [2]" w:date="2019-01-17T10:16:00Z"/>
          <w:rFonts w:ascii="GT Walsheim" w:eastAsia="Times New Roman" w:hAnsi="GT Walsheim" w:cs="Calibri"/>
          <w:sz w:val="22"/>
          <w:szCs w:val="22"/>
        </w:rPr>
      </w:pPr>
    </w:p>
    <w:p w14:paraId="0A6A7725" w14:textId="77777777" w:rsidR="00D97191" w:rsidRPr="00D5605E" w:rsidRDefault="00D97191" w:rsidP="00D97191">
      <w:pPr>
        <w:rPr>
          <w:rFonts w:ascii="GT Walsheim" w:eastAsia="Times New Roman" w:hAnsi="GT Walsheim" w:cs="Calibri"/>
          <w:sz w:val="22"/>
          <w:szCs w:val="22"/>
        </w:rPr>
      </w:pPr>
      <w:r w:rsidRPr="00D5605E">
        <w:rPr>
          <w:rFonts w:ascii="GT Walsheim" w:eastAsia="Times New Roman" w:hAnsi="GT Walsheim" w:cs="Calibri"/>
          <w:sz w:val="22"/>
          <w:szCs w:val="22"/>
        </w:rPr>
        <w:t> </w:t>
      </w:r>
      <w:commentRangeEnd w:id="30"/>
      <w:r w:rsidR="0060211B">
        <w:rPr>
          <w:rStyle w:val="CommentReference"/>
        </w:rPr>
        <w:commentReference w:id="30"/>
      </w:r>
    </w:p>
    <w:p w14:paraId="31698DD9" w14:textId="60FA0359" w:rsidR="00D97191" w:rsidRPr="00D5605E" w:rsidRDefault="00D97191" w:rsidP="00D97191">
      <w:pPr>
        <w:rPr>
          <w:rFonts w:ascii="GT Walsheim" w:eastAsia="Times New Roman" w:hAnsi="GT Walsheim" w:cs="Calibri"/>
          <w:b/>
          <w:sz w:val="22"/>
          <w:szCs w:val="22"/>
        </w:rPr>
      </w:pPr>
      <w:commentRangeStart w:id="53"/>
      <w:r w:rsidRPr="00D5605E">
        <w:rPr>
          <w:rFonts w:ascii="GT Walsheim" w:eastAsia="Times New Roman" w:hAnsi="GT Walsheim" w:cs="Calibri"/>
          <w:b/>
          <w:sz w:val="22"/>
          <w:szCs w:val="22"/>
        </w:rPr>
        <w:t xml:space="preserve">Q2: What is the vision for </w:t>
      </w:r>
      <w:ins w:id="54" w:author="David Stevens" w:date="2019-01-17T09:30:00Z">
        <w:r w:rsidR="00630EF1">
          <w:rPr>
            <w:rFonts w:ascii="GT Walsheim" w:eastAsia="Times New Roman" w:hAnsi="GT Walsheim" w:cs="Calibri"/>
            <w:b/>
            <w:sz w:val="22"/>
            <w:szCs w:val="22"/>
          </w:rPr>
          <w:t xml:space="preserve">DXC </w:t>
        </w:r>
      </w:ins>
      <w:r w:rsidRPr="00D5605E">
        <w:rPr>
          <w:rFonts w:ascii="GT Walsheim" w:eastAsia="Times New Roman" w:hAnsi="GT Walsheim" w:cs="Calibri"/>
          <w:b/>
          <w:sz w:val="22"/>
          <w:szCs w:val="22"/>
        </w:rPr>
        <w:t xml:space="preserve">Digital </w:t>
      </w:r>
      <w:r w:rsidR="00D5605E">
        <w:rPr>
          <w:rFonts w:ascii="GT Walsheim" w:eastAsia="Times New Roman" w:hAnsi="GT Walsheim" w:cs="Calibri"/>
          <w:b/>
          <w:sz w:val="22"/>
          <w:szCs w:val="22"/>
        </w:rPr>
        <w:t>E</w:t>
      </w:r>
      <w:r w:rsidRPr="00D5605E">
        <w:rPr>
          <w:rFonts w:ascii="GT Walsheim" w:eastAsia="Times New Roman" w:hAnsi="GT Walsheim" w:cs="Calibri"/>
          <w:b/>
          <w:sz w:val="22"/>
          <w:szCs w:val="22"/>
        </w:rPr>
        <w:t>xplorer at DXC?</w:t>
      </w:r>
      <w:commentRangeEnd w:id="53"/>
      <w:r w:rsidR="0073430F">
        <w:rPr>
          <w:rStyle w:val="CommentReference"/>
        </w:rPr>
        <w:commentReference w:id="53"/>
      </w:r>
    </w:p>
    <w:p w14:paraId="39739BA5" w14:textId="77777777" w:rsidR="00D5605E" w:rsidRDefault="00D5605E" w:rsidP="00EB673D">
      <w:pPr>
        <w:rPr>
          <w:rFonts w:ascii="GT Walsheim" w:eastAsia="Times New Roman" w:hAnsi="GT Walsheim" w:cs="Calibri"/>
          <w:sz w:val="22"/>
          <w:szCs w:val="22"/>
        </w:rPr>
      </w:pPr>
    </w:p>
    <w:p w14:paraId="7021506C" w14:textId="77777777" w:rsidR="00B81970" w:rsidRDefault="00D97191" w:rsidP="00EB673D">
      <w:pPr>
        <w:rPr>
          <w:ins w:id="55" w:author="David Stevens" w:date="2019-01-17T10:07:00Z"/>
          <w:rFonts w:ascii="GT Walsheim" w:eastAsia="Times New Roman" w:hAnsi="GT Walsheim" w:cs="Calibri"/>
          <w:sz w:val="22"/>
          <w:szCs w:val="22"/>
        </w:rPr>
      </w:pPr>
      <w:r w:rsidRPr="00D5605E">
        <w:rPr>
          <w:rFonts w:ascii="GT Walsheim" w:eastAsia="Times New Roman" w:hAnsi="GT Walsheim" w:cs="Calibri"/>
          <w:sz w:val="22"/>
          <w:szCs w:val="22"/>
        </w:rPr>
        <w:t>A2</w:t>
      </w:r>
      <w:r w:rsidR="00D5605E">
        <w:rPr>
          <w:rFonts w:ascii="GT Walsheim" w:eastAsia="Times New Roman" w:hAnsi="GT Walsheim" w:cs="Calibri"/>
          <w:sz w:val="22"/>
          <w:szCs w:val="22"/>
        </w:rPr>
        <w:t>:</w:t>
      </w:r>
      <w:ins w:id="56" w:author="David Stevens" w:date="2019-01-17T07:33:00Z">
        <w:r w:rsidR="007A6890">
          <w:rPr>
            <w:rFonts w:ascii="GT Walsheim" w:eastAsia="Times New Roman" w:hAnsi="GT Walsheim" w:cs="Calibri"/>
            <w:sz w:val="22"/>
            <w:szCs w:val="22"/>
          </w:rPr>
          <w:t xml:space="preserve">  The goal of </w:t>
        </w:r>
      </w:ins>
      <w:ins w:id="57" w:author="David Stevens" w:date="2019-01-17T09:30:00Z">
        <w:r w:rsidR="00630EF1">
          <w:rPr>
            <w:rFonts w:ascii="GT Walsheim" w:eastAsia="Times New Roman" w:hAnsi="GT Walsheim" w:cs="Calibri"/>
            <w:sz w:val="22"/>
            <w:szCs w:val="22"/>
          </w:rPr>
          <w:t xml:space="preserve">DXC </w:t>
        </w:r>
      </w:ins>
      <w:ins w:id="58" w:author="David Stevens" w:date="2019-01-17T07:33:00Z">
        <w:r w:rsidR="007A6890">
          <w:rPr>
            <w:rFonts w:ascii="GT Walsheim" w:eastAsia="Times New Roman" w:hAnsi="GT Walsheim" w:cs="Calibri"/>
            <w:sz w:val="22"/>
            <w:szCs w:val="22"/>
          </w:rPr>
          <w:t xml:space="preserve">Digital Explorer is to transform how DXC engages with clients; from initial </w:t>
        </w:r>
      </w:ins>
      <w:ins w:id="59" w:author="David Stevens" w:date="2019-01-17T07:39:00Z">
        <w:r w:rsidR="007A6890">
          <w:rPr>
            <w:rFonts w:ascii="GT Walsheim" w:eastAsia="Times New Roman" w:hAnsi="GT Walsheim" w:cs="Calibri"/>
            <w:sz w:val="22"/>
            <w:szCs w:val="22"/>
          </w:rPr>
          <w:t>conversations</w:t>
        </w:r>
      </w:ins>
      <w:ins w:id="60" w:author="David Stevens" w:date="2019-01-17T07:33:00Z">
        <w:r w:rsidR="007A6890">
          <w:rPr>
            <w:rFonts w:ascii="GT Walsheim" w:eastAsia="Times New Roman" w:hAnsi="GT Walsheim" w:cs="Calibri"/>
            <w:sz w:val="22"/>
            <w:szCs w:val="22"/>
          </w:rPr>
          <w:t xml:space="preserve"> </w:t>
        </w:r>
      </w:ins>
      <w:ins w:id="61" w:author="David Stevens" w:date="2019-01-17T07:39:00Z">
        <w:r w:rsidR="007A6890">
          <w:rPr>
            <w:rFonts w:ascii="GT Walsheim" w:eastAsia="Times New Roman" w:hAnsi="GT Walsheim" w:cs="Calibri"/>
            <w:sz w:val="22"/>
            <w:szCs w:val="22"/>
          </w:rPr>
          <w:t>on the relevance of Digital Transformation within their industries</w:t>
        </w:r>
      </w:ins>
      <w:ins w:id="62" w:author="David Stevens" w:date="2019-01-17T07:51:00Z">
        <w:r w:rsidR="00FB3CF1">
          <w:rPr>
            <w:rFonts w:ascii="GT Walsheim" w:eastAsia="Times New Roman" w:hAnsi="GT Walsheim" w:cs="Calibri"/>
            <w:sz w:val="22"/>
            <w:szCs w:val="22"/>
          </w:rPr>
          <w:t>,</w:t>
        </w:r>
      </w:ins>
      <w:ins w:id="63" w:author="David Stevens" w:date="2019-01-17T07:55:00Z">
        <w:r w:rsidR="00FB3CF1">
          <w:rPr>
            <w:rFonts w:ascii="GT Walsheim" w:eastAsia="Times New Roman" w:hAnsi="GT Walsheim" w:cs="Calibri"/>
            <w:sz w:val="22"/>
            <w:szCs w:val="22"/>
          </w:rPr>
          <w:t xml:space="preserve"> to </w:t>
        </w:r>
      </w:ins>
      <w:ins w:id="64" w:author="David Stevens" w:date="2019-01-17T07:51:00Z">
        <w:r w:rsidR="00FB3CF1">
          <w:rPr>
            <w:rFonts w:ascii="GT Walsheim" w:eastAsia="Times New Roman" w:hAnsi="GT Walsheim" w:cs="Calibri"/>
            <w:sz w:val="22"/>
            <w:szCs w:val="22"/>
          </w:rPr>
          <w:t xml:space="preserve">the co-development of their digital blueprint </w:t>
        </w:r>
      </w:ins>
      <w:ins w:id="65" w:author="David Stevens" w:date="2019-01-17T07:55:00Z">
        <w:r w:rsidR="00FB3CF1">
          <w:rPr>
            <w:rFonts w:ascii="GT Walsheim" w:eastAsia="Times New Roman" w:hAnsi="GT Walsheim" w:cs="Calibri"/>
            <w:sz w:val="22"/>
            <w:szCs w:val="22"/>
          </w:rPr>
          <w:t xml:space="preserve">and finally </w:t>
        </w:r>
      </w:ins>
      <w:ins w:id="66" w:author="David Stevens" w:date="2019-01-17T07:39:00Z">
        <w:r w:rsidR="007A6890">
          <w:rPr>
            <w:rFonts w:ascii="GT Walsheim" w:eastAsia="Times New Roman" w:hAnsi="GT Walsheim" w:cs="Calibri"/>
            <w:sz w:val="22"/>
            <w:szCs w:val="22"/>
          </w:rPr>
          <w:t xml:space="preserve">to the handover of business value </w:t>
        </w:r>
      </w:ins>
      <w:ins w:id="67" w:author="David Stevens" w:date="2019-01-17T07:40:00Z">
        <w:r w:rsidR="007A6890">
          <w:rPr>
            <w:rFonts w:ascii="GT Walsheim" w:eastAsia="Times New Roman" w:hAnsi="GT Walsheim" w:cs="Calibri"/>
            <w:sz w:val="22"/>
            <w:szCs w:val="22"/>
          </w:rPr>
          <w:t xml:space="preserve">defined solution requirements into </w:t>
        </w:r>
      </w:ins>
      <w:ins w:id="68" w:author="David Stevens" w:date="2019-01-17T07:51:00Z">
        <w:r w:rsidR="00FB3CF1">
          <w:rPr>
            <w:rFonts w:ascii="GT Walsheim" w:eastAsia="Times New Roman" w:hAnsi="GT Walsheim" w:cs="Calibri"/>
            <w:sz w:val="22"/>
            <w:szCs w:val="22"/>
          </w:rPr>
          <w:t xml:space="preserve">our </w:t>
        </w:r>
      </w:ins>
      <w:ins w:id="69" w:author="David Stevens" w:date="2019-01-17T07:40:00Z">
        <w:r w:rsidR="007A6890">
          <w:rPr>
            <w:rFonts w:ascii="GT Walsheim" w:eastAsia="Times New Roman" w:hAnsi="GT Walsheim" w:cs="Calibri"/>
            <w:sz w:val="22"/>
            <w:szCs w:val="22"/>
          </w:rPr>
          <w:t>delivery</w:t>
        </w:r>
      </w:ins>
      <w:ins w:id="70" w:author="David Stevens" w:date="2019-01-17T07:51:00Z">
        <w:r w:rsidR="00FB3CF1">
          <w:rPr>
            <w:rFonts w:ascii="GT Walsheim" w:eastAsia="Times New Roman" w:hAnsi="GT Walsheim" w:cs="Calibri"/>
            <w:sz w:val="22"/>
            <w:szCs w:val="22"/>
          </w:rPr>
          <w:t xml:space="preserve"> organization</w:t>
        </w:r>
      </w:ins>
      <w:ins w:id="71" w:author="David Stevens" w:date="2019-01-17T07:40:00Z">
        <w:r w:rsidR="007A6890">
          <w:rPr>
            <w:rFonts w:ascii="GT Walsheim" w:eastAsia="Times New Roman" w:hAnsi="GT Walsheim" w:cs="Calibri"/>
            <w:sz w:val="22"/>
            <w:szCs w:val="22"/>
          </w:rPr>
          <w:t>.</w:t>
        </w:r>
        <w:r w:rsidR="007A6890">
          <w:rPr>
            <w:rFonts w:ascii="GT Walsheim" w:eastAsia="Times New Roman" w:hAnsi="GT Walsheim" w:cs="Calibri"/>
            <w:sz w:val="22"/>
            <w:szCs w:val="22"/>
          </w:rPr>
          <w:br/>
        </w:r>
        <w:r w:rsidR="007A6890">
          <w:rPr>
            <w:rFonts w:ascii="GT Walsheim" w:eastAsia="Times New Roman" w:hAnsi="GT Walsheim" w:cs="Calibri"/>
            <w:sz w:val="22"/>
            <w:szCs w:val="22"/>
          </w:rPr>
          <w:br/>
          <w:t xml:space="preserve">Digital Explorer has the power to a) allow an account team and client to benchmark and understand their position </w:t>
        </w:r>
      </w:ins>
      <w:ins w:id="72" w:author="David Stevens" w:date="2019-01-17T07:41:00Z">
        <w:r w:rsidR="00F218C2">
          <w:rPr>
            <w:rFonts w:ascii="GT Walsheim" w:eastAsia="Times New Roman" w:hAnsi="GT Walsheim" w:cs="Calibri"/>
            <w:sz w:val="22"/>
            <w:szCs w:val="22"/>
          </w:rPr>
          <w:t xml:space="preserve">and opportunities </w:t>
        </w:r>
      </w:ins>
      <w:ins w:id="73" w:author="David Stevens" w:date="2019-01-17T07:55:00Z">
        <w:r w:rsidR="00FB3CF1">
          <w:rPr>
            <w:rFonts w:ascii="GT Walsheim" w:eastAsia="Times New Roman" w:hAnsi="GT Walsheim" w:cs="Calibri"/>
            <w:sz w:val="22"/>
            <w:szCs w:val="22"/>
          </w:rPr>
          <w:t xml:space="preserve">in the market </w:t>
        </w:r>
      </w:ins>
      <w:ins w:id="74" w:author="David Stevens" w:date="2019-01-17T07:41:00Z">
        <w:r w:rsidR="00F218C2">
          <w:rPr>
            <w:rFonts w:ascii="GT Walsheim" w:eastAsia="Times New Roman" w:hAnsi="GT Walsheim" w:cs="Calibri"/>
            <w:sz w:val="22"/>
            <w:szCs w:val="22"/>
          </w:rPr>
          <w:t xml:space="preserve">and b) inform DXC’s </w:t>
        </w:r>
      </w:ins>
      <w:ins w:id="75" w:author="David Stevens" w:date="2019-01-17T07:42:00Z">
        <w:r w:rsidR="00F218C2">
          <w:rPr>
            <w:rFonts w:ascii="GT Walsheim" w:eastAsia="Times New Roman" w:hAnsi="GT Walsheim" w:cs="Calibri"/>
            <w:sz w:val="22"/>
            <w:szCs w:val="22"/>
          </w:rPr>
          <w:t>investment</w:t>
        </w:r>
      </w:ins>
      <w:ins w:id="76" w:author="David Stevens" w:date="2019-01-17T07:41:00Z">
        <w:r w:rsidR="00F218C2">
          <w:rPr>
            <w:rFonts w:ascii="GT Walsheim" w:eastAsia="Times New Roman" w:hAnsi="GT Walsheim" w:cs="Calibri"/>
            <w:sz w:val="22"/>
            <w:szCs w:val="22"/>
          </w:rPr>
          <w:t xml:space="preserve"> review boards on the future demands of </w:t>
        </w:r>
      </w:ins>
      <w:ins w:id="77" w:author="David Stevens" w:date="2019-01-17T07:55:00Z">
        <w:r w:rsidR="00FB3CF1">
          <w:rPr>
            <w:rFonts w:ascii="GT Walsheim" w:eastAsia="Times New Roman" w:hAnsi="GT Walsheim" w:cs="Calibri"/>
            <w:sz w:val="22"/>
            <w:szCs w:val="22"/>
          </w:rPr>
          <w:t xml:space="preserve">solutions, </w:t>
        </w:r>
      </w:ins>
      <w:ins w:id="78" w:author="David Stevens" w:date="2019-01-17T07:41:00Z">
        <w:r w:rsidR="00F218C2">
          <w:rPr>
            <w:rFonts w:ascii="GT Walsheim" w:eastAsia="Times New Roman" w:hAnsi="GT Walsheim" w:cs="Calibri"/>
            <w:sz w:val="22"/>
            <w:szCs w:val="22"/>
          </w:rPr>
          <w:t>platforms and skills; giving fact based insights t</w:t>
        </w:r>
      </w:ins>
      <w:ins w:id="79" w:author="David Stevens" w:date="2019-01-17T07:42:00Z">
        <w:r w:rsidR="00F218C2">
          <w:rPr>
            <w:rFonts w:ascii="GT Walsheim" w:eastAsia="Times New Roman" w:hAnsi="GT Walsheim" w:cs="Calibri"/>
            <w:sz w:val="22"/>
            <w:szCs w:val="22"/>
          </w:rPr>
          <w:t>o shape</w:t>
        </w:r>
      </w:ins>
      <w:ins w:id="80" w:author="David Stevens" w:date="2019-01-17T07:44:00Z">
        <w:r w:rsidR="00F218C2">
          <w:rPr>
            <w:rFonts w:ascii="GT Walsheim" w:eastAsia="Times New Roman" w:hAnsi="GT Walsheim" w:cs="Calibri"/>
            <w:sz w:val="22"/>
            <w:szCs w:val="22"/>
          </w:rPr>
          <w:t xml:space="preserve"> </w:t>
        </w:r>
      </w:ins>
      <w:ins w:id="81" w:author="David Stevens" w:date="2019-01-17T07:53:00Z">
        <w:r w:rsidR="00FB3CF1">
          <w:rPr>
            <w:rFonts w:ascii="GT Walsheim" w:eastAsia="Times New Roman" w:hAnsi="GT Walsheim" w:cs="Calibri"/>
            <w:sz w:val="22"/>
            <w:szCs w:val="22"/>
          </w:rPr>
          <w:t xml:space="preserve">the </w:t>
        </w:r>
      </w:ins>
      <w:ins w:id="82" w:author="David Stevens" w:date="2019-01-17T07:42:00Z">
        <w:r w:rsidR="00F218C2">
          <w:rPr>
            <w:rFonts w:ascii="GT Walsheim" w:eastAsia="Times New Roman" w:hAnsi="GT Walsheim" w:cs="Calibri"/>
            <w:sz w:val="22"/>
            <w:szCs w:val="22"/>
          </w:rPr>
          <w:t xml:space="preserve">future of the </w:t>
        </w:r>
      </w:ins>
      <w:ins w:id="83" w:author="David Stevens" w:date="2019-01-17T07:44:00Z">
        <w:r w:rsidR="00F218C2">
          <w:rPr>
            <w:rFonts w:ascii="GT Walsheim" w:eastAsia="Times New Roman" w:hAnsi="GT Walsheim" w:cs="Calibri"/>
            <w:sz w:val="22"/>
            <w:szCs w:val="22"/>
          </w:rPr>
          <w:t>organization</w:t>
        </w:r>
      </w:ins>
      <w:ins w:id="84" w:author="David Stevens" w:date="2019-01-17T10:07:00Z">
        <w:r w:rsidR="00B81970">
          <w:rPr>
            <w:rFonts w:ascii="GT Walsheim" w:eastAsia="Times New Roman" w:hAnsi="GT Walsheim" w:cs="Calibri"/>
            <w:sz w:val="22"/>
            <w:szCs w:val="22"/>
          </w:rPr>
          <w:t>.</w:t>
        </w:r>
      </w:ins>
    </w:p>
    <w:p w14:paraId="1ABE8AE3" w14:textId="77777777" w:rsidR="00B81970" w:rsidRDefault="00B81970" w:rsidP="00EB673D">
      <w:pPr>
        <w:rPr>
          <w:ins w:id="85" w:author="David Stevens" w:date="2019-01-17T10:07:00Z"/>
          <w:rFonts w:ascii="GT Walsheim" w:eastAsia="Times New Roman" w:hAnsi="GT Walsheim" w:cs="Calibri"/>
          <w:sz w:val="22"/>
          <w:szCs w:val="22"/>
        </w:rPr>
      </w:pPr>
    </w:p>
    <w:p w14:paraId="1B64DBD4" w14:textId="15D75052" w:rsidR="00B81970" w:rsidRDefault="00B81970" w:rsidP="00EB673D">
      <w:pPr>
        <w:rPr>
          <w:ins w:id="86" w:author="David Stevens" w:date="2019-01-17T10:08:00Z"/>
          <w:rFonts w:ascii="GT Walsheim" w:eastAsia="Times New Roman" w:hAnsi="GT Walsheim" w:cs="Calibri"/>
          <w:sz w:val="22"/>
          <w:szCs w:val="22"/>
        </w:rPr>
      </w:pPr>
      <w:ins w:id="87" w:author="David Stevens" w:date="2019-01-17T10:07:00Z">
        <w:r>
          <w:rPr>
            <w:rFonts w:ascii="GT Walsheim" w:eastAsia="Times New Roman" w:hAnsi="GT Walsheim" w:cs="Calibri"/>
            <w:sz w:val="22"/>
            <w:szCs w:val="22"/>
          </w:rPr>
          <w:t xml:space="preserve">The overall aim is to help employees work smarter; create true digital content </w:t>
        </w:r>
      </w:ins>
      <w:ins w:id="88" w:author="David Stevens" w:date="2019-01-17T10:11:00Z">
        <w:r>
          <w:rPr>
            <w:rFonts w:ascii="GT Walsheim" w:eastAsia="Times New Roman" w:hAnsi="GT Walsheim" w:cs="Calibri"/>
            <w:sz w:val="22"/>
            <w:szCs w:val="22"/>
          </w:rPr>
          <w:t xml:space="preserve">which they can take to </w:t>
        </w:r>
      </w:ins>
      <w:ins w:id="89" w:author="David Stevens" w:date="2019-01-17T10:08:00Z">
        <w:r>
          <w:rPr>
            <w:rFonts w:ascii="GT Walsheim" w:eastAsia="Times New Roman" w:hAnsi="GT Walsheim" w:cs="Calibri"/>
            <w:sz w:val="22"/>
            <w:szCs w:val="22"/>
          </w:rPr>
          <w:t>our clients.</w:t>
        </w:r>
      </w:ins>
      <w:ins w:id="90" w:author="David Stevens" w:date="2019-01-17T10:11:00Z">
        <w:r>
          <w:rPr>
            <w:rFonts w:ascii="GT Walsheim" w:eastAsia="Times New Roman" w:hAnsi="GT Walsheim" w:cs="Calibri"/>
            <w:sz w:val="22"/>
            <w:szCs w:val="22"/>
          </w:rPr>
          <w:t xml:space="preserve">  </w:t>
        </w:r>
      </w:ins>
      <w:ins w:id="91" w:author="David Stevens" w:date="2019-01-17T10:13:00Z">
        <w:r>
          <w:rPr>
            <w:rFonts w:ascii="GT Walsheim" w:eastAsia="Times New Roman" w:hAnsi="GT Walsheim" w:cs="Calibri"/>
            <w:sz w:val="22"/>
            <w:szCs w:val="22"/>
          </w:rPr>
          <w:t xml:space="preserve"> Ultimately m</w:t>
        </w:r>
      </w:ins>
      <w:ins w:id="92" w:author="David Stevens" w:date="2019-01-17T10:11:00Z">
        <w:r>
          <w:rPr>
            <w:rFonts w:ascii="GT Walsheim" w:eastAsia="Times New Roman" w:hAnsi="GT Walsheim" w:cs="Calibri"/>
            <w:sz w:val="22"/>
            <w:szCs w:val="22"/>
          </w:rPr>
          <w:t>aking their job easier.</w:t>
        </w:r>
      </w:ins>
    </w:p>
    <w:p w14:paraId="2326CC4E" w14:textId="5CCF650F" w:rsidR="00D97191" w:rsidDel="00FB3CF1" w:rsidRDefault="00FB3CF1" w:rsidP="00EB673D">
      <w:pPr>
        <w:rPr>
          <w:del w:id="93" w:author="David Stevens" w:date="2019-01-17T07:56:00Z"/>
          <w:rFonts w:ascii="GT Walsheim" w:eastAsia="Times New Roman" w:hAnsi="GT Walsheim" w:cs="Calibri"/>
          <w:sz w:val="22"/>
          <w:szCs w:val="22"/>
        </w:rPr>
      </w:pPr>
      <w:ins w:id="94" w:author="David Stevens" w:date="2019-01-17T08:00:00Z">
        <w:r>
          <w:rPr>
            <w:rFonts w:ascii="GT Walsheim" w:eastAsia="Times New Roman" w:hAnsi="GT Walsheim" w:cs="Calibri"/>
            <w:sz w:val="22"/>
            <w:szCs w:val="22"/>
          </w:rPr>
          <w:br/>
        </w:r>
        <w:r w:rsidRPr="00FB3CF1">
          <w:rPr>
            <w:rFonts w:ascii="GT Walsheim" w:eastAsia="Times New Roman" w:hAnsi="GT Walsheim" w:cs="Calibri"/>
            <w:b/>
            <w:sz w:val="22"/>
            <w:szCs w:val="22"/>
            <w:rPrChange w:id="95" w:author="David Stevens" w:date="2019-01-17T08:01:00Z">
              <w:rPr>
                <w:rFonts w:ascii="GT Walsheim" w:eastAsia="Times New Roman" w:hAnsi="GT Walsheim" w:cs="Calibri"/>
                <w:sz w:val="22"/>
                <w:szCs w:val="22"/>
              </w:rPr>
            </w:rPrChange>
          </w:rPr>
          <w:t xml:space="preserve">DXC is </w:t>
        </w:r>
      </w:ins>
      <w:ins w:id="96" w:author="David Stevens" w:date="2019-01-17T08:01:00Z">
        <w:r w:rsidR="003102D0">
          <w:rPr>
            <w:rFonts w:ascii="GT Walsheim" w:eastAsia="Times New Roman" w:hAnsi="GT Walsheim" w:cs="Calibri"/>
            <w:b/>
            <w:sz w:val="22"/>
            <w:szCs w:val="22"/>
          </w:rPr>
          <w:t>D</w:t>
        </w:r>
      </w:ins>
      <w:ins w:id="97" w:author="David Stevens" w:date="2019-01-17T08:00:00Z">
        <w:r w:rsidRPr="00FB3CF1">
          <w:rPr>
            <w:rFonts w:ascii="GT Walsheim" w:eastAsia="Times New Roman" w:hAnsi="GT Walsheim" w:cs="Calibri"/>
            <w:b/>
            <w:sz w:val="22"/>
            <w:szCs w:val="22"/>
            <w:rPrChange w:id="98" w:author="David Stevens" w:date="2019-01-17T08:01:00Z">
              <w:rPr>
                <w:rFonts w:ascii="GT Walsheim" w:eastAsia="Times New Roman" w:hAnsi="GT Walsheim" w:cs="Calibri"/>
                <w:sz w:val="22"/>
                <w:szCs w:val="22"/>
              </w:rPr>
            </w:rPrChange>
          </w:rPr>
          <w:t xml:space="preserve">igital </w:t>
        </w:r>
      </w:ins>
      <w:ins w:id="99" w:author="David Stevens" w:date="2019-01-17T08:01:00Z">
        <w:r w:rsidR="003102D0">
          <w:rPr>
            <w:rFonts w:ascii="GT Walsheim" w:eastAsia="Times New Roman" w:hAnsi="GT Walsheim" w:cs="Calibri"/>
            <w:b/>
            <w:sz w:val="22"/>
            <w:szCs w:val="22"/>
          </w:rPr>
          <w:t>D</w:t>
        </w:r>
      </w:ins>
      <w:ins w:id="100" w:author="David Stevens" w:date="2019-01-17T08:00:00Z">
        <w:r w:rsidRPr="00FB3CF1">
          <w:rPr>
            <w:rFonts w:ascii="GT Walsheim" w:eastAsia="Times New Roman" w:hAnsi="GT Walsheim" w:cs="Calibri"/>
            <w:b/>
            <w:sz w:val="22"/>
            <w:szCs w:val="22"/>
            <w:rPrChange w:id="101" w:author="David Stevens" w:date="2019-01-17T08:01:00Z">
              <w:rPr>
                <w:rFonts w:ascii="GT Walsheim" w:eastAsia="Times New Roman" w:hAnsi="GT Walsheim" w:cs="Calibri"/>
                <w:sz w:val="22"/>
                <w:szCs w:val="22"/>
              </w:rPr>
            </w:rPrChange>
          </w:rPr>
          <w:t>elivered</w:t>
        </w:r>
      </w:ins>
      <w:ins w:id="102" w:author="David Stevens" w:date="2019-01-17T08:01:00Z">
        <w:r w:rsidR="003102D0">
          <w:rPr>
            <w:rFonts w:ascii="GT Walsheim" w:eastAsia="Times New Roman" w:hAnsi="GT Walsheim" w:cs="Calibri"/>
            <w:sz w:val="22"/>
            <w:szCs w:val="22"/>
          </w:rPr>
          <w:t>;</w:t>
        </w:r>
      </w:ins>
      <w:ins w:id="103" w:author="David Stevens" w:date="2019-01-17T08:00:00Z">
        <w:r>
          <w:rPr>
            <w:rFonts w:ascii="GT Walsheim" w:eastAsia="Times New Roman" w:hAnsi="GT Walsheim" w:cs="Calibri"/>
            <w:sz w:val="22"/>
            <w:szCs w:val="22"/>
          </w:rPr>
          <w:t xml:space="preserve"> DXC Digital Explorer is the platform to realize this vision.</w:t>
        </w:r>
      </w:ins>
      <w:del w:id="104" w:author="David Stevens" w:date="2019-01-17T07:44:00Z">
        <w:r w:rsidR="00EB673D" w:rsidRPr="00D5605E" w:rsidDel="00F218C2">
          <w:rPr>
            <w:rFonts w:ascii="GT Walsheim" w:eastAsia="Times New Roman" w:hAnsi="GT Walsheim" w:cs="Calibri"/>
            <w:sz w:val="22"/>
            <w:szCs w:val="22"/>
          </w:rPr>
          <w:delText xml:space="preserve"> </w:delText>
        </w:r>
      </w:del>
      <w:del w:id="105" w:author="David Stevens" w:date="2019-01-17T07:56:00Z">
        <w:r w:rsidR="00D97191" w:rsidRPr="00D5605E" w:rsidDel="00FB3CF1">
          <w:rPr>
            <w:rFonts w:ascii="GT Walsheim" w:eastAsia="Times New Roman" w:hAnsi="GT Walsheim" w:cs="Calibri"/>
            <w:sz w:val="22"/>
            <w:szCs w:val="22"/>
          </w:rPr>
          <w:delText>The goal is to build Digital Explorer</w:delText>
        </w:r>
        <w:r w:rsidR="00D5605E" w:rsidDel="00FB3CF1">
          <w:rPr>
            <w:rFonts w:ascii="GT Walsheim" w:eastAsia="Times New Roman" w:hAnsi="GT Walsheim" w:cs="Calibri"/>
            <w:sz w:val="22"/>
            <w:szCs w:val="22"/>
          </w:rPr>
          <w:delText xml:space="preserve"> </w:delText>
        </w:r>
        <w:r w:rsidR="00D97191" w:rsidRPr="00D5605E" w:rsidDel="00FB3CF1">
          <w:rPr>
            <w:rFonts w:ascii="GT Walsheim" w:eastAsia="Times New Roman" w:hAnsi="GT Walsheim" w:cs="Calibri"/>
            <w:sz w:val="22"/>
            <w:szCs w:val="22"/>
          </w:rPr>
          <w:delText xml:space="preserve">as </w:delText>
        </w:r>
        <w:r w:rsidR="00D5605E" w:rsidDel="00FB3CF1">
          <w:rPr>
            <w:rFonts w:ascii="GT Walsheim" w:eastAsia="Times New Roman" w:hAnsi="GT Walsheim" w:cs="Calibri"/>
            <w:sz w:val="22"/>
            <w:szCs w:val="22"/>
          </w:rPr>
          <w:delText>a</w:delText>
        </w:r>
        <w:r w:rsidR="00D97191" w:rsidRPr="00D5605E" w:rsidDel="00FB3CF1">
          <w:rPr>
            <w:rFonts w:ascii="GT Walsheim" w:eastAsia="Times New Roman" w:hAnsi="GT Walsheim" w:cs="Calibri"/>
            <w:sz w:val="22"/>
            <w:szCs w:val="22"/>
          </w:rPr>
          <w:delText xml:space="preserve"> unique and global source of information and </w:delText>
        </w:r>
      </w:del>
      <w:del w:id="106" w:author="David Stevens" w:date="2019-01-17T07:52:00Z">
        <w:r w:rsidR="00D97191" w:rsidRPr="00D5605E" w:rsidDel="00FB3CF1">
          <w:rPr>
            <w:rFonts w:ascii="GT Walsheim" w:eastAsia="Times New Roman" w:hAnsi="GT Walsheim" w:cs="Calibri"/>
            <w:sz w:val="22"/>
            <w:szCs w:val="22"/>
          </w:rPr>
          <w:delText>skills management</w:delText>
        </w:r>
      </w:del>
      <w:del w:id="107" w:author="David Stevens" w:date="2019-01-17T07:56:00Z">
        <w:r w:rsidR="00D5605E" w:rsidDel="00FB3CF1">
          <w:rPr>
            <w:rFonts w:ascii="GT Walsheim" w:eastAsia="Times New Roman" w:hAnsi="GT Walsheim" w:cs="Calibri"/>
            <w:sz w:val="22"/>
            <w:szCs w:val="22"/>
          </w:rPr>
          <w:delText>; enabling</w:delText>
        </w:r>
        <w:r w:rsidR="00D97191" w:rsidRPr="00D5605E" w:rsidDel="00FB3CF1">
          <w:rPr>
            <w:rFonts w:ascii="GT Walsheim" w:eastAsia="Times New Roman" w:hAnsi="GT Walsheim" w:cs="Calibri"/>
            <w:sz w:val="22"/>
            <w:szCs w:val="22"/>
          </w:rPr>
          <w:delText xml:space="preserve"> speed to market for DXC’s </w:delText>
        </w:r>
        <w:r w:rsidR="00D5605E" w:rsidDel="00FB3CF1">
          <w:rPr>
            <w:rFonts w:ascii="GT Walsheim" w:eastAsia="Times New Roman" w:hAnsi="GT Walsheim" w:cs="Calibri"/>
            <w:sz w:val="22"/>
            <w:szCs w:val="22"/>
          </w:rPr>
          <w:delText>D</w:delText>
        </w:r>
        <w:r w:rsidR="00D97191" w:rsidRPr="00D5605E" w:rsidDel="00FB3CF1">
          <w:rPr>
            <w:rFonts w:ascii="GT Walsheim" w:eastAsia="Times New Roman" w:hAnsi="GT Walsheim" w:cs="Calibri"/>
            <w:sz w:val="22"/>
            <w:szCs w:val="22"/>
          </w:rPr>
          <w:delText>igital solutions with</w:delText>
        </w:r>
        <w:r w:rsidR="00D5605E" w:rsidDel="00FB3CF1">
          <w:rPr>
            <w:rFonts w:ascii="GT Walsheim" w:eastAsia="Times New Roman" w:hAnsi="GT Walsheim" w:cs="Calibri"/>
            <w:sz w:val="22"/>
            <w:szCs w:val="22"/>
          </w:rPr>
          <w:delText xml:space="preserve"> </w:delText>
        </w:r>
        <w:r w:rsidR="00D97191" w:rsidRPr="00D5605E" w:rsidDel="00FB3CF1">
          <w:rPr>
            <w:rFonts w:ascii="GT Walsheim" w:eastAsia="Times New Roman" w:hAnsi="GT Walsheim" w:cs="Calibri"/>
            <w:sz w:val="22"/>
            <w:szCs w:val="22"/>
          </w:rPr>
          <w:delText>a</w:delText>
        </w:r>
        <w:r w:rsidR="00D5605E" w:rsidDel="00FB3CF1">
          <w:rPr>
            <w:rFonts w:ascii="GT Walsheim" w:eastAsia="Times New Roman" w:hAnsi="GT Walsheim" w:cs="Calibri"/>
            <w:sz w:val="22"/>
            <w:szCs w:val="22"/>
          </w:rPr>
          <w:delText xml:space="preserve"> </w:delText>
        </w:r>
        <w:r w:rsidR="00D97191" w:rsidRPr="00D5605E" w:rsidDel="00FB3CF1">
          <w:rPr>
            <w:rFonts w:ascii="GT Walsheim" w:eastAsia="Times New Roman" w:hAnsi="GT Walsheim" w:cs="Calibri"/>
            <w:sz w:val="22"/>
            <w:szCs w:val="22"/>
          </w:rPr>
          <w:delText>ready workforce.</w:delText>
        </w:r>
        <w:r w:rsidR="00507F37" w:rsidRPr="00D5605E" w:rsidDel="00FB3CF1">
          <w:rPr>
            <w:rFonts w:ascii="GT Walsheim" w:eastAsia="Times New Roman" w:hAnsi="GT Walsheim" w:cs="Calibri"/>
            <w:sz w:val="22"/>
            <w:szCs w:val="22"/>
          </w:rPr>
          <w:delText xml:space="preserve"> </w:delText>
        </w:r>
        <w:r w:rsidR="00D97191" w:rsidRPr="00D5605E" w:rsidDel="00FB3CF1">
          <w:rPr>
            <w:rFonts w:ascii="GT Walsheim" w:eastAsia="Times New Roman" w:hAnsi="GT Walsheim" w:cs="Calibri"/>
            <w:sz w:val="22"/>
            <w:szCs w:val="22"/>
          </w:rPr>
          <w:delText>For example, Digital Explorer equip</w:delText>
        </w:r>
        <w:r w:rsidR="00D5605E" w:rsidDel="00FB3CF1">
          <w:rPr>
            <w:rFonts w:ascii="GT Walsheim" w:eastAsia="Times New Roman" w:hAnsi="GT Walsheim" w:cs="Calibri"/>
            <w:sz w:val="22"/>
            <w:szCs w:val="22"/>
          </w:rPr>
          <w:delText>s</w:delText>
        </w:r>
        <w:r w:rsidR="00D97191" w:rsidRPr="00D5605E" w:rsidDel="00FB3CF1">
          <w:rPr>
            <w:rFonts w:ascii="GT Walsheim" w:eastAsia="Times New Roman" w:hAnsi="GT Walsheim" w:cs="Calibri"/>
            <w:sz w:val="22"/>
            <w:szCs w:val="22"/>
          </w:rPr>
          <w:delText xml:space="preserve"> </w:delText>
        </w:r>
        <w:r w:rsidR="00EB673D" w:rsidRPr="00D5605E" w:rsidDel="00FB3CF1">
          <w:rPr>
            <w:rFonts w:ascii="GT Walsheim" w:eastAsia="Times New Roman" w:hAnsi="GT Walsheim" w:cs="Calibri"/>
            <w:sz w:val="22"/>
            <w:szCs w:val="22"/>
          </w:rPr>
          <w:delText xml:space="preserve">employees engaged </w:delText>
        </w:r>
        <w:r w:rsidR="00D97191" w:rsidRPr="00D5605E" w:rsidDel="00FB3CF1">
          <w:rPr>
            <w:rFonts w:ascii="GT Walsheim" w:eastAsia="Times New Roman" w:hAnsi="GT Walsheim" w:cs="Calibri"/>
            <w:sz w:val="22"/>
            <w:szCs w:val="22"/>
          </w:rPr>
          <w:delText>in proposals or contracts to have the information and knowledge</w:delText>
        </w:r>
        <w:r w:rsidR="00EB673D" w:rsidRPr="00D5605E" w:rsidDel="00FB3CF1">
          <w:rPr>
            <w:rFonts w:ascii="GT Walsheim" w:eastAsia="Times New Roman" w:hAnsi="GT Walsheim" w:cs="Calibri"/>
            <w:sz w:val="22"/>
            <w:szCs w:val="22"/>
          </w:rPr>
          <w:delText xml:space="preserve"> required to identify and develop Digital solutions for our clients.</w:delText>
        </w:r>
        <w:r w:rsidR="00507F37" w:rsidRPr="00D5605E" w:rsidDel="00FB3CF1">
          <w:rPr>
            <w:rFonts w:ascii="GT Walsheim" w:eastAsia="Times New Roman" w:hAnsi="GT Walsheim" w:cs="Calibri"/>
            <w:sz w:val="22"/>
            <w:szCs w:val="22"/>
          </w:rPr>
          <w:delText xml:space="preserve"> </w:delText>
        </w:r>
      </w:del>
    </w:p>
    <w:p w14:paraId="44628F26" w14:textId="77777777" w:rsidR="00FB3CF1" w:rsidRPr="00D5605E" w:rsidRDefault="00FB3CF1" w:rsidP="00EB673D">
      <w:pPr>
        <w:rPr>
          <w:ins w:id="108" w:author="David Stevens" w:date="2019-01-17T08:00:00Z"/>
          <w:rFonts w:ascii="GT Walsheim" w:eastAsia="Times New Roman" w:hAnsi="GT Walsheim" w:cs="Calibri"/>
          <w:sz w:val="22"/>
          <w:szCs w:val="22"/>
        </w:rPr>
      </w:pPr>
    </w:p>
    <w:p w14:paraId="22788B21" w14:textId="762F67A7" w:rsidR="00EB673D" w:rsidRDefault="00EB673D" w:rsidP="00EB673D">
      <w:pPr>
        <w:rPr>
          <w:ins w:id="109" w:author="David Stevens" w:date="2019-01-17T09:28:00Z"/>
          <w:rFonts w:ascii="GT Walsheim" w:eastAsia="Times New Roman" w:hAnsi="GT Walsheim" w:cs="Calibri"/>
          <w:sz w:val="22"/>
          <w:szCs w:val="22"/>
        </w:rPr>
      </w:pPr>
    </w:p>
    <w:p w14:paraId="64047DBB" w14:textId="7CD425CA" w:rsidR="00630EF1" w:rsidRPr="00630EF1" w:rsidDel="00630EF1" w:rsidRDefault="00630EF1" w:rsidP="00EB673D">
      <w:pPr>
        <w:rPr>
          <w:del w:id="110" w:author="David Stevens" w:date="2019-01-17T09:32:00Z"/>
          <w:rFonts w:ascii="GT Walsheim" w:eastAsia="Times New Roman" w:hAnsi="GT Walsheim" w:cs="Calibri"/>
          <w:sz w:val="22"/>
          <w:szCs w:val="22"/>
          <w:rPrChange w:id="111" w:author="David Stevens" w:date="2019-01-17T09:29:00Z">
            <w:rPr>
              <w:del w:id="112" w:author="David Stevens" w:date="2019-01-17T09:32:00Z"/>
              <w:rFonts w:ascii="GT Walsheim" w:eastAsia="Times New Roman" w:hAnsi="GT Walsheim" w:cs="Calibri"/>
              <w:sz w:val="22"/>
              <w:szCs w:val="22"/>
            </w:rPr>
          </w:rPrChange>
        </w:rPr>
      </w:pPr>
    </w:p>
    <w:p w14:paraId="24B1A25F" w14:textId="22E01B6F" w:rsidR="0073430F" w:rsidRPr="00D5605E" w:rsidRDefault="00D97191" w:rsidP="00D97191">
      <w:pPr>
        <w:rPr>
          <w:rFonts w:ascii="GT Walsheim" w:eastAsia="Times New Roman" w:hAnsi="GT Walsheim" w:cs="Calibri"/>
          <w:b/>
          <w:sz w:val="22"/>
          <w:szCs w:val="22"/>
        </w:rPr>
      </w:pPr>
      <w:r w:rsidRPr="00D5605E">
        <w:rPr>
          <w:rFonts w:ascii="GT Walsheim" w:eastAsia="Times New Roman" w:hAnsi="GT Walsheim" w:cs="Calibri"/>
          <w:b/>
          <w:sz w:val="22"/>
          <w:szCs w:val="22"/>
        </w:rPr>
        <w:t>Q</w:t>
      </w:r>
      <w:ins w:id="113" w:author="David Stevens" w:date="2019-01-17T09:32:00Z">
        <w:r w:rsidR="00630EF1">
          <w:rPr>
            <w:rFonts w:ascii="GT Walsheim" w:eastAsia="Times New Roman" w:hAnsi="GT Walsheim" w:cs="Calibri"/>
            <w:b/>
            <w:sz w:val="22"/>
            <w:szCs w:val="22"/>
          </w:rPr>
          <w:t>3</w:t>
        </w:r>
      </w:ins>
      <w:del w:id="114" w:author="David Stevens" w:date="2019-01-17T09:28:00Z">
        <w:r w:rsidRPr="00D5605E" w:rsidDel="00630EF1">
          <w:rPr>
            <w:rFonts w:ascii="GT Walsheim" w:eastAsia="Times New Roman" w:hAnsi="GT Walsheim" w:cs="Calibri"/>
            <w:b/>
            <w:sz w:val="22"/>
            <w:szCs w:val="22"/>
          </w:rPr>
          <w:delText>3</w:delText>
        </w:r>
      </w:del>
      <w:r w:rsidRPr="00D5605E">
        <w:rPr>
          <w:rFonts w:ascii="GT Walsheim" w:eastAsia="Times New Roman" w:hAnsi="GT Walsheim" w:cs="Calibri"/>
          <w:b/>
          <w:sz w:val="22"/>
          <w:szCs w:val="22"/>
        </w:rPr>
        <w:t xml:space="preserve">: How can employees learn more about </w:t>
      </w:r>
      <w:ins w:id="115" w:author="David Stevens" w:date="2019-01-17T09:30:00Z">
        <w:r w:rsidR="00630EF1">
          <w:rPr>
            <w:rFonts w:ascii="GT Walsheim" w:eastAsia="Times New Roman" w:hAnsi="GT Walsheim" w:cs="Calibri"/>
            <w:b/>
            <w:sz w:val="22"/>
            <w:szCs w:val="22"/>
          </w:rPr>
          <w:t xml:space="preserve">DXC </w:t>
        </w:r>
      </w:ins>
      <w:r w:rsidRPr="00D5605E">
        <w:rPr>
          <w:rFonts w:ascii="GT Walsheim" w:eastAsia="Times New Roman" w:hAnsi="GT Walsheim" w:cs="Calibri"/>
          <w:b/>
          <w:sz w:val="22"/>
          <w:szCs w:val="22"/>
        </w:rPr>
        <w:t xml:space="preserve">Digital </w:t>
      </w:r>
      <w:commentRangeStart w:id="116"/>
      <w:commentRangeStart w:id="117"/>
      <w:r w:rsidR="00D5605E">
        <w:rPr>
          <w:rFonts w:ascii="GT Walsheim" w:eastAsia="Times New Roman" w:hAnsi="GT Walsheim" w:cs="Calibri"/>
          <w:b/>
          <w:sz w:val="22"/>
          <w:szCs w:val="22"/>
        </w:rPr>
        <w:t>E</w:t>
      </w:r>
      <w:r w:rsidRPr="00D5605E">
        <w:rPr>
          <w:rFonts w:ascii="GT Walsheim" w:eastAsia="Times New Roman" w:hAnsi="GT Walsheim" w:cs="Calibri"/>
          <w:b/>
          <w:sz w:val="22"/>
          <w:szCs w:val="22"/>
        </w:rPr>
        <w:t>xplorer</w:t>
      </w:r>
      <w:commentRangeEnd w:id="116"/>
      <w:r w:rsidR="000E3F5A">
        <w:rPr>
          <w:rStyle w:val="CommentReference"/>
        </w:rPr>
        <w:commentReference w:id="116"/>
      </w:r>
      <w:commentRangeEnd w:id="117"/>
      <w:r w:rsidR="00F218C2">
        <w:rPr>
          <w:rStyle w:val="CommentReference"/>
        </w:rPr>
        <w:commentReference w:id="117"/>
      </w:r>
      <w:r w:rsidR="00D5605E">
        <w:rPr>
          <w:rFonts w:ascii="GT Walsheim" w:eastAsia="Times New Roman" w:hAnsi="GT Walsheim" w:cs="Calibri"/>
          <w:b/>
          <w:sz w:val="22"/>
          <w:szCs w:val="22"/>
        </w:rPr>
        <w:t>?</w:t>
      </w:r>
    </w:p>
    <w:p w14:paraId="5485ECAD" w14:textId="77777777" w:rsidR="00D5605E" w:rsidRDefault="00D5605E" w:rsidP="00D97191">
      <w:pPr>
        <w:rPr>
          <w:rFonts w:ascii="GT Walsheim" w:eastAsia="Times New Roman" w:hAnsi="GT Walsheim" w:cs="Calibri"/>
          <w:sz w:val="22"/>
          <w:szCs w:val="22"/>
        </w:rPr>
      </w:pPr>
    </w:p>
    <w:p w14:paraId="30D58948" w14:textId="0A562BF8" w:rsidR="00EB673D" w:rsidDel="0073430F" w:rsidRDefault="00D5605E">
      <w:pPr>
        <w:rPr>
          <w:del w:id="118" w:author="Patrice Poynter" w:date="2019-01-16T17:33:00Z"/>
          <w:rFonts w:ascii="GT Walsheim" w:eastAsia="Times New Roman" w:hAnsi="GT Walsheim" w:cs="Calibri"/>
          <w:sz w:val="22"/>
          <w:szCs w:val="22"/>
        </w:rPr>
      </w:pPr>
      <w:commentRangeStart w:id="119"/>
      <w:r>
        <w:rPr>
          <w:rFonts w:ascii="GT Walsheim" w:eastAsia="Times New Roman" w:hAnsi="GT Walsheim" w:cs="Calibri"/>
          <w:sz w:val="22"/>
          <w:szCs w:val="22"/>
        </w:rPr>
        <w:t>A</w:t>
      </w:r>
      <w:ins w:id="120" w:author="David Stevens" w:date="2019-01-17T09:32:00Z">
        <w:r w:rsidR="00630EF1">
          <w:rPr>
            <w:rFonts w:ascii="GT Walsheim" w:eastAsia="Times New Roman" w:hAnsi="GT Walsheim" w:cs="Calibri"/>
            <w:sz w:val="22"/>
            <w:szCs w:val="22"/>
          </w:rPr>
          <w:t>3</w:t>
        </w:r>
      </w:ins>
      <w:del w:id="121" w:author="David Stevens" w:date="2019-01-17T09:29:00Z">
        <w:r w:rsidDel="00630EF1">
          <w:rPr>
            <w:rFonts w:ascii="GT Walsheim" w:eastAsia="Times New Roman" w:hAnsi="GT Walsheim" w:cs="Calibri"/>
            <w:sz w:val="22"/>
            <w:szCs w:val="22"/>
          </w:rPr>
          <w:delText>3</w:delText>
        </w:r>
      </w:del>
      <w:r>
        <w:rPr>
          <w:rFonts w:ascii="GT Walsheim" w:eastAsia="Times New Roman" w:hAnsi="GT Walsheim" w:cs="Calibri"/>
          <w:sz w:val="22"/>
          <w:szCs w:val="22"/>
        </w:rPr>
        <w:t xml:space="preserve">: </w:t>
      </w:r>
      <w:del w:id="122" w:author="Patrice Poynter" w:date="2019-01-16T17:30:00Z">
        <w:r w:rsidR="00D97191" w:rsidRPr="00D5605E" w:rsidDel="0073430F">
          <w:rPr>
            <w:rFonts w:ascii="GT Walsheim" w:eastAsia="Times New Roman" w:hAnsi="GT Walsheim" w:cs="Calibri"/>
            <w:sz w:val="22"/>
            <w:szCs w:val="22"/>
          </w:rPr>
          <w:delText>Starting in January</w:delText>
        </w:r>
        <w:r w:rsidDel="0073430F">
          <w:rPr>
            <w:rFonts w:ascii="GT Walsheim" w:eastAsia="Times New Roman" w:hAnsi="GT Walsheim" w:cs="Calibri"/>
            <w:sz w:val="22"/>
            <w:szCs w:val="22"/>
          </w:rPr>
          <w:delText xml:space="preserve"> 2019</w:delText>
        </w:r>
        <w:r w:rsidR="00D97191" w:rsidRPr="00D5605E" w:rsidDel="0073430F">
          <w:rPr>
            <w:rFonts w:ascii="GT Walsheim" w:eastAsia="Times New Roman" w:hAnsi="GT Walsheim" w:cs="Calibri"/>
            <w:sz w:val="22"/>
            <w:szCs w:val="22"/>
          </w:rPr>
          <w:delText xml:space="preserve">, </w:delText>
        </w:r>
        <w:r w:rsidDel="0073430F">
          <w:rPr>
            <w:rFonts w:ascii="GT Walsheim" w:eastAsia="Times New Roman" w:hAnsi="GT Walsheim" w:cs="Calibri"/>
            <w:sz w:val="22"/>
            <w:szCs w:val="22"/>
          </w:rPr>
          <w:delText>employees will learn more about this program via DXC</w:delText>
        </w:r>
        <w:r w:rsidR="00D97191" w:rsidRPr="00D5605E" w:rsidDel="0073430F">
          <w:rPr>
            <w:rFonts w:ascii="GT Walsheim" w:eastAsia="Times New Roman" w:hAnsi="GT Walsheim" w:cs="Calibri"/>
            <w:sz w:val="22"/>
            <w:szCs w:val="22"/>
          </w:rPr>
          <w:delText xml:space="preserve"> </w:delText>
        </w:r>
        <w:r w:rsidDel="0073430F">
          <w:rPr>
            <w:rFonts w:ascii="GT Walsheim" w:eastAsia="Times New Roman" w:hAnsi="GT Walsheim" w:cs="Calibri"/>
            <w:sz w:val="22"/>
            <w:szCs w:val="22"/>
          </w:rPr>
          <w:delText>W</w:delText>
        </w:r>
        <w:r w:rsidR="00D97191" w:rsidRPr="00D5605E" w:rsidDel="0073430F">
          <w:rPr>
            <w:rFonts w:ascii="GT Walsheim" w:eastAsia="Times New Roman" w:hAnsi="GT Walsheim" w:cs="Calibri"/>
            <w:sz w:val="22"/>
            <w:szCs w:val="22"/>
          </w:rPr>
          <w:delText>orkplace</w:delText>
        </w:r>
        <w:r w:rsidDel="0073430F">
          <w:rPr>
            <w:rFonts w:ascii="GT Walsheim" w:eastAsia="Times New Roman" w:hAnsi="GT Walsheim" w:cs="Calibri"/>
            <w:sz w:val="22"/>
            <w:szCs w:val="22"/>
          </w:rPr>
          <w:delText xml:space="preserve"> via:</w:delText>
        </w:r>
      </w:del>
      <w:ins w:id="123" w:author="Patrice Poynter" w:date="2019-01-16T17:30:00Z">
        <w:r w:rsidR="0073430F">
          <w:rPr>
            <w:rFonts w:ascii="GT Walsheim" w:eastAsia="Times New Roman" w:hAnsi="GT Walsheim" w:cs="Calibri"/>
            <w:sz w:val="22"/>
            <w:szCs w:val="22"/>
          </w:rPr>
          <w:t xml:space="preserve">That is what the </w:t>
        </w:r>
      </w:ins>
      <w:ins w:id="124" w:author="David Stevens" w:date="2019-01-17T09:30:00Z">
        <w:r w:rsidR="00630EF1">
          <w:rPr>
            <w:rFonts w:ascii="GT Walsheim" w:eastAsia="Times New Roman" w:hAnsi="GT Walsheim" w:cs="Calibri"/>
            <w:sz w:val="22"/>
            <w:szCs w:val="22"/>
          </w:rPr>
          <w:t xml:space="preserve">DXC </w:t>
        </w:r>
      </w:ins>
      <w:ins w:id="125" w:author="Patrice Poynter" w:date="2019-01-16T17:30:00Z">
        <w:r w:rsidR="0073430F">
          <w:rPr>
            <w:rFonts w:ascii="GT Walsheim" w:eastAsia="Times New Roman" w:hAnsi="GT Walsheim" w:cs="Calibri"/>
            <w:sz w:val="22"/>
            <w:szCs w:val="22"/>
          </w:rPr>
          <w:t>Digital Explore</w:t>
        </w:r>
      </w:ins>
      <w:ins w:id="126" w:author="David Stevens" w:date="2019-01-17T07:42:00Z">
        <w:r w:rsidR="00F218C2">
          <w:rPr>
            <w:rFonts w:ascii="GT Walsheim" w:eastAsia="Times New Roman" w:hAnsi="GT Walsheim" w:cs="Calibri"/>
            <w:sz w:val="22"/>
            <w:szCs w:val="22"/>
          </w:rPr>
          <w:t>r</w:t>
        </w:r>
      </w:ins>
      <w:ins w:id="127" w:author="Patrice Poynter" w:date="2019-01-16T17:30:00Z">
        <w:r w:rsidR="0073430F">
          <w:rPr>
            <w:rFonts w:ascii="GT Walsheim" w:eastAsia="Times New Roman" w:hAnsi="GT Walsheim" w:cs="Calibri"/>
            <w:sz w:val="22"/>
            <w:szCs w:val="22"/>
          </w:rPr>
          <w:t xml:space="preserve"> </w:t>
        </w:r>
      </w:ins>
      <w:ins w:id="128" w:author="David Stevens" w:date="2019-01-17T10:05:00Z">
        <w:r w:rsidR="00BB4539">
          <w:rPr>
            <w:rFonts w:ascii="GT Walsheim" w:eastAsia="Times New Roman" w:hAnsi="GT Walsheim" w:cs="Calibri"/>
            <w:sz w:val="22"/>
            <w:szCs w:val="22"/>
          </w:rPr>
          <w:t xml:space="preserve">accelerate </w:t>
        </w:r>
      </w:ins>
      <w:ins w:id="129" w:author="Patrice Poynter" w:date="2019-01-16T17:30:00Z">
        <w:r w:rsidR="0073430F">
          <w:rPr>
            <w:rFonts w:ascii="GT Walsheim" w:eastAsia="Times New Roman" w:hAnsi="GT Walsheim" w:cs="Calibri"/>
            <w:sz w:val="22"/>
            <w:szCs w:val="22"/>
          </w:rPr>
          <w:t xml:space="preserve">program is all about.  Driving </w:t>
        </w:r>
      </w:ins>
      <w:ins w:id="130" w:author="Patrice Poynter" w:date="2019-01-16T17:31:00Z">
        <w:r w:rsidR="0073430F">
          <w:rPr>
            <w:rFonts w:ascii="GT Walsheim" w:eastAsia="Times New Roman" w:hAnsi="GT Walsheim" w:cs="Calibri"/>
            <w:sz w:val="22"/>
            <w:szCs w:val="22"/>
          </w:rPr>
          <w:t>increased awareness and usage of the tool.  We have a communication workstream within the program designed solely to increase awareness and engagement across DXC</w:t>
        </w:r>
      </w:ins>
      <w:ins w:id="131" w:author="Patrice Poynter" w:date="2019-01-16T17:32:00Z">
        <w:r w:rsidR="0073430F">
          <w:rPr>
            <w:rFonts w:ascii="GT Walsheim" w:eastAsia="Times New Roman" w:hAnsi="GT Walsheim" w:cs="Calibri"/>
            <w:sz w:val="22"/>
            <w:szCs w:val="22"/>
          </w:rPr>
          <w:t xml:space="preserve"> through various </w:t>
        </w:r>
        <w:del w:id="132" w:author="David Stevens" w:date="2019-01-17T07:43:00Z">
          <w:r w:rsidR="0073430F" w:rsidDel="00F218C2">
            <w:rPr>
              <w:rFonts w:ascii="GT Walsheim" w:eastAsia="Times New Roman" w:hAnsi="GT Walsheim" w:cs="Calibri"/>
              <w:sz w:val="22"/>
              <w:szCs w:val="22"/>
            </w:rPr>
            <w:delText>initatives</w:delText>
          </w:r>
        </w:del>
      </w:ins>
      <w:ins w:id="133" w:author="David Stevens" w:date="2019-01-17T07:43:00Z">
        <w:r w:rsidR="00F218C2">
          <w:rPr>
            <w:rFonts w:ascii="GT Walsheim" w:eastAsia="Times New Roman" w:hAnsi="GT Walsheim" w:cs="Calibri"/>
            <w:sz w:val="22"/>
            <w:szCs w:val="22"/>
          </w:rPr>
          <w:t>initiatives</w:t>
        </w:r>
      </w:ins>
      <w:ins w:id="134" w:author="Patrice Poynter" w:date="2019-01-16T17:32:00Z">
        <w:r w:rsidR="0073430F">
          <w:rPr>
            <w:rFonts w:ascii="GT Walsheim" w:eastAsia="Times New Roman" w:hAnsi="GT Walsheim" w:cs="Calibri"/>
            <w:sz w:val="22"/>
            <w:szCs w:val="22"/>
          </w:rPr>
          <w:t xml:space="preserve">.  The tool is accessible </w:t>
        </w:r>
        <w:del w:id="135" w:author="David Stevens" w:date="2019-01-17T10:06:00Z">
          <w:r w:rsidR="0073430F" w:rsidDel="00B81970">
            <w:rPr>
              <w:rFonts w:ascii="GT Walsheim" w:eastAsia="Times New Roman" w:hAnsi="GT Walsheim" w:cs="Calibri"/>
              <w:sz w:val="22"/>
              <w:szCs w:val="22"/>
            </w:rPr>
            <w:delText>off</w:delText>
          </w:r>
        </w:del>
      </w:ins>
      <w:ins w:id="136" w:author="David Stevens" w:date="2019-01-17T10:06:00Z">
        <w:r w:rsidR="00B81970">
          <w:rPr>
            <w:rFonts w:ascii="GT Walsheim" w:eastAsia="Times New Roman" w:hAnsi="GT Walsheim" w:cs="Calibri"/>
            <w:sz w:val="22"/>
            <w:szCs w:val="22"/>
          </w:rPr>
          <w:t xml:space="preserve">from </w:t>
        </w:r>
      </w:ins>
      <w:ins w:id="137" w:author="Patrice Poynter" w:date="2019-01-16T17:32:00Z">
        <w:del w:id="138" w:author="David Stevens" w:date="2019-01-17T10:06:00Z">
          <w:r w:rsidR="0073430F" w:rsidDel="00B81970">
            <w:rPr>
              <w:rFonts w:ascii="GT Walsheim" w:eastAsia="Times New Roman" w:hAnsi="GT Walsheim" w:cs="Calibri"/>
              <w:sz w:val="22"/>
              <w:szCs w:val="22"/>
            </w:rPr>
            <w:delText xml:space="preserve"> </w:delText>
          </w:r>
        </w:del>
        <w:r w:rsidR="0073430F">
          <w:rPr>
            <w:rFonts w:ascii="GT Walsheim" w:eastAsia="Times New Roman" w:hAnsi="GT Walsheim" w:cs="Calibri"/>
            <w:sz w:val="22"/>
            <w:szCs w:val="22"/>
          </w:rPr>
          <w:t xml:space="preserve">the </w:t>
        </w:r>
        <w:proofErr w:type="spellStart"/>
        <w:r w:rsidR="0073430F">
          <w:rPr>
            <w:rFonts w:ascii="GT Walsheim" w:eastAsia="Times New Roman" w:hAnsi="GT Walsheim" w:cs="Calibri"/>
            <w:sz w:val="22"/>
            <w:szCs w:val="22"/>
          </w:rPr>
          <w:t>MyDXC</w:t>
        </w:r>
        <w:proofErr w:type="spellEnd"/>
        <w:r w:rsidR="0073430F">
          <w:rPr>
            <w:rFonts w:ascii="GT Walsheim" w:eastAsia="Times New Roman" w:hAnsi="GT Walsheim" w:cs="Calibri"/>
            <w:sz w:val="22"/>
            <w:szCs w:val="22"/>
          </w:rPr>
          <w:t xml:space="preserve"> home</w:t>
        </w:r>
      </w:ins>
      <w:ins w:id="139" w:author="Patrice Poynter" w:date="2019-01-16T17:33:00Z">
        <w:r w:rsidR="0073430F">
          <w:rPr>
            <w:rFonts w:ascii="GT Walsheim" w:eastAsia="Times New Roman" w:hAnsi="GT Walsheim" w:cs="Calibri"/>
            <w:sz w:val="22"/>
            <w:szCs w:val="22"/>
          </w:rPr>
          <w:t>pag</w:t>
        </w:r>
      </w:ins>
      <w:ins w:id="140" w:author="David Stevens" w:date="2019-01-17T08:02:00Z">
        <w:r w:rsidR="003102D0">
          <w:rPr>
            <w:rFonts w:ascii="GT Walsheim" w:eastAsia="Times New Roman" w:hAnsi="GT Walsheim" w:cs="Calibri"/>
            <w:sz w:val="22"/>
            <w:szCs w:val="22"/>
          </w:rPr>
          <w:t xml:space="preserve">e and a set of courses will soon be available on DXC university </w:t>
        </w:r>
      </w:ins>
      <w:ins w:id="141" w:author="Patrice Poynter" w:date="2019-01-16T17:33:00Z">
        <w:del w:id="142" w:author="David Stevens" w:date="2019-01-17T08:03:00Z">
          <w:r w:rsidR="0073430F" w:rsidDel="003102D0">
            <w:rPr>
              <w:rFonts w:ascii="GT Walsheim" w:eastAsia="Times New Roman" w:hAnsi="GT Walsheim" w:cs="Calibri"/>
              <w:sz w:val="22"/>
              <w:szCs w:val="22"/>
            </w:rPr>
            <w:delText xml:space="preserve">e </w:delText>
          </w:r>
        </w:del>
        <w:r w:rsidR="0073430F">
          <w:rPr>
            <w:rFonts w:ascii="GT Walsheim" w:eastAsia="Times New Roman" w:hAnsi="GT Walsheim" w:cs="Calibri"/>
            <w:sz w:val="22"/>
            <w:szCs w:val="22"/>
          </w:rPr>
          <w:t xml:space="preserve">and open for us to all employees.  </w:t>
        </w:r>
      </w:ins>
    </w:p>
    <w:p w14:paraId="0B00603B" w14:textId="7E37E85E" w:rsidR="00D5605E" w:rsidRPr="00D5605E" w:rsidDel="0073430F" w:rsidRDefault="00D5605E">
      <w:pPr>
        <w:rPr>
          <w:del w:id="143" w:author="Patrice Poynter" w:date="2019-01-16T17:33:00Z"/>
          <w:rFonts w:ascii="GT Walsheim" w:eastAsia="Times New Roman" w:hAnsi="GT Walsheim" w:cs="Calibri"/>
          <w:sz w:val="22"/>
          <w:szCs w:val="22"/>
        </w:rPr>
      </w:pPr>
    </w:p>
    <w:p w14:paraId="28787F71" w14:textId="28E1387D" w:rsidR="00EB673D" w:rsidRPr="00D5605E" w:rsidDel="0073430F" w:rsidRDefault="00D5605E">
      <w:pPr>
        <w:rPr>
          <w:del w:id="144" w:author="Patrice Poynter" w:date="2019-01-16T17:33:00Z"/>
          <w:rFonts w:ascii="GT Walsheim" w:eastAsia="Times New Roman" w:hAnsi="GT Walsheim" w:cs="Calibri"/>
          <w:sz w:val="22"/>
          <w:szCs w:val="22"/>
        </w:rPr>
        <w:pPrChange w:id="145" w:author="Patrice Poynter" w:date="2019-01-16T17:33:00Z">
          <w:pPr>
            <w:pStyle w:val="ListParagraph"/>
            <w:numPr>
              <w:numId w:val="1"/>
            </w:numPr>
            <w:ind w:hanging="360"/>
          </w:pPr>
        </w:pPrChange>
      </w:pPr>
      <w:del w:id="146" w:author="Patrice Poynter" w:date="2019-01-16T17:33:00Z">
        <w:r w:rsidDel="0073430F">
          <w:rPr>
            <w:rFonts w:ascii="GT Walsheim" w:eastAsia="Times New Roman" w:hAnsi="GT Walsheim" w:cs="Calibri"/>
            <w:sz w:val="22"/>
            <w:szCs w:val="22"/>
          </w:rPr>
          <w:delText>V</w:delText>
        </w:r>
        <w:r w:rsidR="00EB673D" w:rsidRPr="00D5605E" w:rsidDel="0073430F">
          <w:rPr>
            <w:rFonts w:ascii="GT Walsheim" w:eastAsia="Times New Roman" w:hAnsi="GT Walsheim" w:cs="Calibri"/>
            <w:sz w:val="22"/>
            <w:szCs w:val="22"/>
          </w:rPr>
          <w:delText>ideos and short-scripts aim</w:delText>
        </w:r>
        <w:r w:rsidDel="0073430F">
          <w:rPr>
            <w:rFonts w:ascii="GT Walsheim" w:eastAsia="Times New Roman" w:hAnsi="GT Walsheim" w:cs="Calibri"/>
            <w:sz w:val="22"/>
            <w:szCs w:val="22"/>
          </w:rPr>
          <w:delText>ed at</w:delText>
        </w:r>
        <w:r w:rsidR="00EB673D" w:rsidRPr="00D5605E" w:rsidDel="0073430F">
          <w:rPr>
            <w:rFonts w:ascii="GT Walsheim" w:eastAsia="Times New Roman" w:hAnsi="GT Walsheim" w:cs="Calibri"/>
            <w:sz w:val="22"/>
            <w:szCs w:val="22"/>
          </w:rPr>
          <w:delText xml:space="preserve"> promot</w:delText>
        </w:r>
        <w:r w:rsidDel="0073430F">
          <w:rPr>
            <w:rFonts w:ascii="GT Walsheim" w:eastAsia="Times New Roman" w:hAnsi="GT Walsheim" w:cs="Calibri"/>
            <w:sz w:val="22"/>
            <w:szCs w:val="22"/>
          </w:rPr>
          <w:delText>ing the features and functionality of</w:delText>
        </w:r>
        <w:r w:rsidR="00EB673D" w:rsidRPr="00D5605E" w:rsidDel="0073430F">
          <w:rPr>
            <w:rFonts w:ascii="GT Walsheim" w:eastAsia="Times New Roman" w:hAnsi="GT Walsheim" w:cs="Calibri"/>
            <w:sz w:val="22"/>
            <w:szCs w:val="22"/>
          </w:rPr>
          <w:delText xml:space="preserve"> </w:delText>
        </w:r>
        <w:r w:rsidRPr="00D5605E" w:rsidDel="0073430F">
          <w:rPr>
            <w:rFonts w:ascii="GT Walsheim" w:eastAsia="Times New Roman" w:hAnsi="GT Walsheim" w:cs="Calibri"/>
            <w:sz w:val="22"/>
            <w:szCs w:val="22"/>
          </w:rPr>
          <w:delText>D</w:delText>
        </w:r>
        <w:r w:rsidR="00EB673D" w:rsidRPr="00D5605E" w:rsidDel="0073430F">
          <w:rPr>
            <w:rFonts w:ascii="GT Walsheim" w:eastAsia="Times New Roman" w:hAnsi="GT Walsheim" w:cs="Calibri"/>
            <w:sz w:val="22"/>
            <w:szCs w:val="22"/>
          </w:rPr>
          <w:delText xml:space="preserve">igital </w:delText>
        </w:r>
        <w:r w:rsidRPr="00D5605E" w:rsidDel="0073430F">
          <w:rPr>
            <w:rFonts w:ascii="GT Walsheim" w:eastAsia="Times New Roman" w:hAnsi="GT Walsheim" w:cs="Calibri"/>
            <w:sz w:val="22"/>
            <w:szCs w:val="22"/>
          </w:rPr>
          <w:delText>E</w:delText>
        </w:r>
        <w:r w:rsidR="00EB673D" w:rsidRPr="00D5605E" w:rsidDel="0073430F">
          <w:rPr>
            <w:rFonts w:ascii="GT Walsheim" w:eastAsia="Times New Roman" w:hAnsi="GT Walsheim" w:cs="Calibri"/>
            <w:sz w:val="22"/>
            <w:szCs w:val="22"/>
          </w:rPr>
          <w:delText>xplorer</w:delText>
        </w:r>
      </w:del>
    </w:p>
    <w:p w14:paraId="31BDDAE2" w14:textId="0E785DC0" w:rsidR="00EB673D" w:rsidRPr="00D5605E" w:rsidDel="0073430F" w:rsidRDefault="00D5605E">
      <w:pPr>
        <w:rPr>
          <w:del w:id="147" w:author="Patrice Poynter" w:date="2019-01-16T17:33:00Z"/>
          <w:rFonts w:ascii="GT Walsheim" w:eastAsia="Times New Roman" w:hAnsi="GT Walsheim" w:cs="Calibri"/>
          <w:sz w:val="22"/>
          <w:szCs w:val="22"/>
        </w:rPr>
        <w:pPrChange w:id="148" w:author="Patrice Poynter" w:date="2019-01-16T17:33:00Z">
          <w:pPr>
            <w:pStyle w:val="ListParagraph"/>
            <w:numPr>
              <w:numId w:val="1"/>
            </w:numPr>
            <w:ind w:hanging="360"/>
          </w:pPr>
        </w:pPrChange>
      </w:pPr>
      <w:del w:id="149" w:author="Patrice Poynter" w:date="2019-01-16T17:33:00Z">
        <w:r w:rsidDel="0073430F">
          <w:rPr>
            <w:rFonts w:ascii="GT Walsheim" w:eastAsia="Times New Roman" w:hAnsi="GT Walsheim" w:cs="Calibri"/>
            <w:sz w:val="22"/>
            <w:szCs w:val="22"/>
          </w:rPr>
          <w:delText>Specific</w:delText>
        </w:r>
        <w:r w:rsidR="00EB673D" w:rsidRPr="00D5605E" w:rsidDel="0073430F">
          <w:rPr>
            <w:rFonts w:ascii="GT Walsheim" w:eastAsia="Times New Roman" w:hAnsi="GT Walsheim" w:cs="Calibri"/>
            <w:sz w:val="22"/>
            <w:szCs w:val="22"/>
          </w:rPr>
          <w:delText xml:space="preserve"> awareness</w:delText>
        </w:r>
        <w:r w:rsidR="00D97191" w:rsidRPr="00D5605E" w:rsidDel="0073430F">
          <w:rPr>
            <w:rFonts w:ascii="GT Walsheim" w:eastAsia="Times New Roman" w:hAnsi="GT Walsheim" w:cs="Calibri"/>
            <w:sz w:val="22"/>
            <w:szCs w:val="22"/>
          </w:rPr>
          <w:delText xml:space="preserve"> </w:delText>
        </w:r>
        <w:r w:rsidDel="0073430F">
          <w:rPr>
            <w:rFonts w:ascii="GT Walsheim" w:eastAsia="Times New Roman" w:hAnsi="GT Walsheim" w:cs="Calibri"/>
            <w:sz w:val="22"/>
            <w:szCs w:val="22"/>
          </w:rPr>
          <w:delText>campaign for all middle managers</w:delText>
        </w:r>
      </w:del>
    </w:p>
    <w:p w14:paraId="5B82D8DB" w14:textId="075D223D" w:rsidR="00EB673D" w:rsidRPr="00D5605E" w:rsidDel="0073430F" w:rsidRDefault="00D97191">
      <w:pPr>
        <w:rPr>
          <w:del w:id="150" w:author="Patrice Poynter" w:date="2019-01-16T17:33:00Z"/>
          <w:rFonts w:ascii="GT Walsheim" w:eastAsia="Times New Roman" w:hAnsi="GT Walsheim" w:cs="Calibri"/>
          <w:sz w:val="22"/>
          <w:szCs w:val="22"/>
        </w:rPr>
        <w:pPrChange w:id="151" w:author="Patrice Poynter" w:date="2019-01-16T17:33:00Z">
          <w:pPr>
            <w:pStyle w:val="ListParagraph"/>
            <w:numPr>
              <w:numId w:val="1"/>
            </w:numPr>
            <w:ind w:hanging="360"/>
          </w:pPr>
        </w:pPrChange>
      </w:pPr>
      <w:commentRangeStart w:id="152"/>
      <w:del w:id="153" w:author="Patrice Poynter" w:date="2019-01-16T17:33:00Z">
        <w:r w:rsidRPr="00D5605E" w:rsidDel="0073430F">
          <w:rPr>
            <w:rFonts w:ascii="GT Walsheim" w:eastAsia="Times New Roman" w:hAnsi="GT Walsheim" w:cs="Calibri"/>
            <w:sz w:val="22"/>
            <w:szCs w:val="22"/>
          </w:rPr>
          <w:delText>Hackathons</w:delText>
        </w:r>
        <w:r w:rsidR="00D5605E" w:rsidDel="0073430F">
          <w:rPr>
            <w:rFonts w:ascii="GT Walsheim" w:eastAsia="Times New Roman" w:hAnsi="GT Walsheim" w:cs="Calibri"/>
            <w:sz w:val="22"/>
            <w:szCs w:val="22"/>
          </w:rPr>
          <w:delText xml:space="preserve"> </w:delText>
        </w:r>
        <w:r w:rsidRPr="00D5605E" w:rsidDel="0073430F">
          <w:rPr>
            <w:rFonts w:ascii="GT Walsheim" w:eastAsia="Times New Roman" w:hAnsi="GT Walsheim" w:cs="Calibri"/>
            <w:sz w:val="22"/>
            <w:szCs w:val="22"/>
          </w:rPr>
          <w:delText>(</w:delText>
        </w:r>
        <w:r w:rsidR="00D5605E" w:rsidDel="0073430F">
          <w:rPr>
            <w:rFonts w:ascii="GT Walsheim" w:eastAsia="Times New Roman" w:hAnsi="GT Walsheim" w:cs="Calibri"/>
            <w:sz w:val="22"/>
            <w:szCs w:val="22"/>
          </w:rPr>
          <w:delText>s</w:delText>
        </w:r>
        <w:r w:rsidRPr="00D5605E" w:rsidDel="0073430F">
          <w:rPr>
            <w:rFonts w:ascii="GT Walsheim" w:eastAsia="Times New Roman" w:hAnsi="GT Walsheim" w:cs="Calibri"/>
            <w:sz w:val="22"/>
            <w:szCs w:val="22"/>
          </w:rPr>
          <w:delText>mall team assignments), run country</w:delText>
        </w:r>
        <w:r w:rsidR="00D5605E" w:rsidDel="0073430F">
          <w:rPr>
            <w:rFonts w:ascii="GT Walsheim" w:eastAsia="Times New Roman" w:hAnsi="GT Walsheim" w:cs="Calibri"/>
            <w:sz w:val="22"/>
            <w:szCs w:val="22"/>
          </w:rPr>
          <w:delText xml:space="preserve"> and </w:delText>
        </w:r>
        <w:r w:rsidR="00EC6969" w:rsidDel="0073430F">
          <w:rPr>
            <w:rFonts w:ascii="GT Walsheim" w:eastAsia="Times New Roman" w:hAnsi="GT Walsheim" w:cs="Calibri"/>
            <w:sz w:val="22"/>
            <w:szCs w:val="22"/>
          </w:rPr>
          <w:delText>city-wide programs</w:delText>
        </w:r>
      </w:del>
    </w:p>
    <w:p w14:paraId="45C631B5" w14:textId="0845898C" w:rsidR="00D97191" w:rsidRPr="00D5605E" w:rsidDel="0073430F" w:rsidRDefault="00D97191">
      <w:pPr>
        <w:rPr>
          <w:del w:id="154" w:author="Patrice Poynter" w:date="2019-01-16T17:33:00Z"/>
          <w:rFonts w:ascii="GT Walsheim" w:eastAsia="Times New Roman" w:hAnsi="GT Walsheim" w:cs="Calibri"/>
          <w:sz w:val="22"/>
          <w:szCs w:val="22"/>
        </w:rPr>
        <w:pPrChange w:id="155" w:author="Patrice Poynter" w:date="2019-01-16T17:33:00Z">
          <w:pPr>
            <w:pStyle w:val="ListParagraph"/>
            <w:numPr>
              <w:numId w:val="1"/>
            </w:numPr>
            <w:ind w:hanging="360"/>
          </w:pPr>
        </w:pPrChange>
      </w:pPr>
      <w:del w:id="156" w:author="Patrice Poynter" w:date="2019-01-16T17:33:00Z">
        <w:r w:rsidRPr="00D5605E" w:rsidDel="0073430F">
          <w:rPr>
            <w:rFonts w:ascii="GT Walsheim" w:eastAsia="Times New Roman" w:hAnsi="GT Walsheim" w:cs="Calibri"/>
            <w:sz w:val="22"/>
            <w:szCs w:val="22"/>
          </w:rPr>
          <w:delText>T</w:delText>
        </w:r>
        <w:r w:rsidR="00EC6969" w:rsidDel="0073430F">
          <w:rPr>
            <w:rFonts w:ascii="GT Walsheim" w:eastAsia="Times New Roman" w:hAnsi="GT Walsheim" w:cs="Calibri"/>
            <w:sz w:val="22"/>
            <w:szCs w:val="22"/>
          </w:rPr>
          <w:delText>ech</w:delText>
        </w:r>
        <w:r w:rsidRPr="00D5605E" w:rsidDel="0073430F">
          <w:rPr>
            <w:rFonts w:ascii="GT Walsheim" w:eastAsia="Times New Roman" w:hAnsi="GT Walsheim" w:cs="Calibri"/>
            <w:sz w:val="22"/>
            <w:szCs w:val="22"/>
          </w:rPr>
          <w:delText>-</w:delText>
        </w:r>
        <w:r w:rsidR="00EC6969" w:rsidDel="0073430F">
          <w:rPr>
            <w:rFonts w:ascii="GT Walsheim" w:eastAsia="Times New Roman" w:hAnsi="GT Walsheim" w:cs="Calibri"/>
            <w:sz w:val="22"/>
            <w:szCs w:val="22"/>
          </w:rPr>
          <w:delText>c</w:delText>
        </w:r>
        <w:r w:rsidR="00EB673D" w:rsidRPr="00D5605E" w:rsidDel="0073430F">
          <w:rPr>
            <w:rFonts w:ascii="GT Walsheim" w:eastAsia="Times New Roman" w:hAnsi="GT Walsheim" w:cs="Calibri"/>
            <w:sz w:val="22"/>
            <w:szCs w:val="22"/>
          </w:rPr>
          <w:delText xml:space="preserve">ommunity </w:delText>
        </w:r>
        <w:r w:rsidRPr="00D5605E" w:rsidDel="0073430F">
          <w:rPr>
            <w:rFonts w:ascii="GT Walsheim" w:eastAsia="Times New Roman" w:hAnsi="GT Walsheim" w:cs="Calibri"/>
            <w:sz w:val="22"/>
            <w:szCs w:val="22"/>
          </w:rPr>
          <w:delText>month, etc</w:delText>
        </w:r>
        <w:r w:rsidR="00EC6969" w:rsidDel="0073430F">
          <w:rPr>
            <w:rFonts w:ascii="GT Walsheim" w:eastAsia="Times New Roman" w:hAnsi="GT Walsheim" w:cs="Calibri"/>
            <w:sz w:val="22"/>
            <w:szCs w:val="22"/>
          </w:rPr>
          <w:delText xml:space="preserve">. </w:delText>
        </w:r>
        <w:r w:rsidRPr="00D5605E" w:rsidDel="0073430F">
          <w:rPr>
            <w:rFonts w:ascii="GT Walsheim" w:eastAsia="Times New Roman" w:hAnsi="GT Walsheim" w:cs="Calibri"/>
            <w:sz w:val="22"/>
            <w:szCs w:val="22"/>
          </w:rPr>
          <w:delText>to showcase DXC’s out of the box thinking solutions</w:delText>
        </w:r>
        <w:commentRangeEnd w:id="152"/>
        <w:r w:rsidR="00EC6969" w:rsidDel="0073430F">
          <w:rPr>
            <w:rStyle w:val="CommentReference"/>
          </w:rPr>
          <w:commentReference w:id="152"/>
        </w:r>
      </w:del>
    </w:p>
    <w:p w14:paraId="5F6DD906" w14:textId="37A034F2" w:rsidR="00D97191" w:rsidRPr="00B81970" w:rsidRDefault="00B81970">
      <w:pPr>
        <w:rPr>
          <w:ins w:id="157" w:author="Patrice Poynter" w:date="2019-01-16T17:33:00Z"/>
          <w:rFonts w:ascii="GT Walsheim" w:eastAsia="Times New Roman" w:hAnsi="GT Walsheim" w:cs="Calibri"/>
          <w:sz w:val="22"/>
          <w:szCs w:val="22"/>
          <w:rPrChange w:id="158" w:author="David Stevens" w:date="2019-01-17T10:13:00Z">
            <w:rPr>
              <w:ins w:id="159" w:author="Patrice Poynter" w:date="2019-01-16T17:33:00Z"/>
              <w:rFonts w:ascii="GT Walsheim" w:eastAsia="Times New Roman" w:hAnsi="GT Walsheim" w:cs="Calibri"/>
              <w:b/>
              <w:sz w:val="22"/>
              <w:szCs w:val="22"/>
            </w:rPr>
          </w:rPrChange>
        </w:rPr>
      </w:pPr>
      <w:ins w:id="160" w:author="David Stevens" w:date="2019-01-17T10:06:00Z">
        <w:r>
          <w:rPr>
            <w:rFonts w:ascii="GT Walsheim" w:eastAsia="Times New Roman" w:hAnsi="GT Walsheim" w:cs="Calibri"/>
            <w:b/>
            <w:sz w:val="22"/>
            <w:szCs w:val="22"/>
          </w:rPr>
          <w:t xml:space="preserve">  </w:t>
        </w:r>
        <w:r w:rsidRPr="00B81970">
          <w:rPr>
            <w:rFonts w:ascii="GT Walsheim" w:eastAsia="Times New Roman" w:hAnsi="GT Walsheim" w:cs="Calibri"/>
            <w:sz w:val="22"/>
            <w:szCs w:val="22"/>
            <w:rPrChange w:id="161" w:author="David Stevens" w:date="2019-01-17T10:13:00Z">
              <w:rPr>
                <w:rFonts w:ascii="GT Walsheim" w:eastAsia="Times New Roman" w:hAnsi="GT Walsheim" w:cs="Calibri"/>
                <w:b/>
                <w:sz w:val="22"/>
                <w:szCs w:val="22"/>
              </w:rPr>
            </w:rPrChange>
          </w:rPr>
          <w:t>Digital Badges and achievements are available across all DXC Digital Explorer modules.</w:t>
        </w:r>
      </w:ins>
    </w:p>
    <w:commentRangeEnd w:id="119"/>
    <w:p w14:paraId="03EA04C5" w14:textId="77777777" w:rsidR="0073430F" w:rsidRPr="00D5605E" w:rsidRDefault="00F218C2">
      <w:pPr>
        <w:rPr>
          <w:rFonts w:ascii="GT Walsheim" w:eastAsia="Times New Roman" w:hAnsi="GT Walsheim" w:cs="Calibri"/>
          <w:b/>
          <w:sz w:val="22"/>
          <w:szCs w:val="22"/>
        </w:rPr>
      </w:pPr>
      <w:r>
        <w:rPr>
          <w:rStyle w:val="CommentReference"/>
        </w:rPr>
        <w:commentReference w:id="119"/>
      </w:r>
    </w:p>
    <w:p w14:paraId="142BA714" w14:textId="4C126626" w:rsidR="00D97191" w:rsidRPr="00D5605E" w:rsidRDefault="00D97191" w:rsidP="00D97191">
      <w:pPr>
        <w:rPr>
          <w:rFonts w:ascii="GT Walsheim" w:eastAsia="Times New Roman" w:hAnsi="GT Walsheim" w:cs="Calibri"/>
          <w:b/>
          <w:sz w:val="22"/>
          <w:szCs w:val="22"/>
        </w:rPr>
      </w:pPr>
      <w:r w:rsidRPr="00D5605E">
        <w:rPr>
          <w:rFonts w:ascii="GT Walsheim" w:eastAsia="Times New Roman" w:hAnsi="GT Walsheim" w:cs="Calibri"/>
          <w:b/>
          <w:sz w:val="22"/>
          <w:szCs w:val="22"/>
        </w:rPr>
        <w:t>Q</w:t>
      </w:r>
      <w:ins w:id="162" w:author="David Stevens" w:date="2019-01-17T09:32:00Z">
        <w:r w:rsidR="00630EF1">
          <w:rPr>
            <w:rFonts w:ascii="GT Walsheim" w:eastAsia="Times New Roman" w:hAnsi="GT Walsheim" w:cs="Calibri"/>
            <w:b/>
            <w:sz w:val="22"/>
            <w:szCs w:val="22"/>
          </w:rPr>
          <w:t>4</w:t>
        </w:r>
      </w:ins>
      <w:del w:id="163" w:author="David Stevens" w:date="2019-01-17T09:28:00Z">
        <w:r w:rsidRPr="00D5605E" w:rsidDel="00630EF1">
          <w:rPr>
            <w:rFonts w:ascii="GT Walsheim" w:eastAsia="Times New Roman" w:hAnsi="GT Walsheim" w:cs="Calibri"/>
            <w:b/>
            <w:sz w:val="22"/>
            <w:szCs w:val="22"/>
          </w:rPr>
          <w:delText>4</w:delText>
        </w:r>
      </w:del>
      <w:r w:rsidRPr="00D5605E">
        <w:rPr>
          <w:rFonts w:ascii="GT Walsheim" w:eastAsia="Times New Roman" w:hAnsi="GT Walsheim" w:cs="Calibri"/>
          <w:b/>
          <w:sz w:val="22"/>
          <w:szCs w:val="22"/>
        </w:rPr>
        <w:t xml:space="preserve">: </w:t>
      </w:r>
      <w:commentRangeStart w:id="164"/>
      <w:r w:rsidRPr="00D5605E">
        <w:rPr>
          <w:rFonts w:ascii="GT Walsheim" w:eastAsia="Times New Roman" w:hAnsi="GT Walsheim" w:cs="Calibri"/>
          <w:b/>
          <w:sz w:val="22"/>
          <w:szCs w:val="22"/>
        </w:rPr>
        <w:t xml:space="preserve">What is the expected outcome of </w:t>
      </w:r>
      <w:ins w:id="165" w:author="David Stevens" w:date="2019-01-17T09:30:00Z">
        <w:r w:rsidR="00630EF1">
          <w:rPr>
            <w:rFonts w:ascii="GT Walsheim" w:eastAsia="Times New Roman" w:hAnsi="GT Walsheim" w:cs="Calibri"/>
            <w:b/>
            <w:sz w:val="22"/>
            <w:szCs w:val="22"/>
          </w:rPr>
          <w:t xml:space="preserve">DXC </w:t>
        </w:r>
      </w:ins>
      <w:r w:rsidRPr="00D5605E">
        <w:rPr>
          <w:rFonts w:ascii="GT Walsheim" w:eastAsia="Times New Roman" w:hAnsi="GT Walsheim" w:cs="Calibri"/>
          <w:b/>
          <w:sz w:val="22"/>
          <w:szCs w:val="22"/>
        </w:rPr>
        <w:t>Digital Explorer with the help of the Accelerate Program?</w:t>
      </w:r>
      <w:commentRangeEnd w:id="164"/>
      <w:r w:rsidR="0073430F">
        <w:rPr>
          <w:rStyle w:val="CommentReference"/>
        </w:rPr>
        <w:commentReference w:id="164"/>
      </w:r>
    </w:p>
    <w:p w14:paraId="69B57352" w14:textId="77777777" w:rsidR="00D5605E" w:rsidRDefault="00D5605E" w:rsidP="00D97191">
      <w:pPr>
        <w:rPr>
          <w:rFonts w:ascii="GT Walsheim" w:eastAsia="Times New Roman" w:hAnsi="GT Walsheim" w:cs="Calibri"/>
          <w:sz w:val="22"/>
          <w:szCs w:val="22"/>
        </w:rPr>
      </w:pPr>
    </w:p>
    <w:p w14:paraId="7115EE72" w14:textId="1A7529ED" w:rsidR="00D97191" w:rsidRPr="00D5605E" w:rsidRDefault="00D97191" w:rsidP="00D97191">
      <w:pPr>
        <w:rPr>
          <w:rFonts w:ascii="GT Walsheim" w:eastAsia="Times New Roman" w:hAnsi="GT Walsheim" w:cs="Calibri"/>
          <w:sz w:val="22"/>
          <w:szCs w:val="22"/>
        </w:rPr>
      </w:pPr>
      <w:r w:rsidRPr="00D5605E">
        <w:rPr>
          <w:rFonts w:ascii="GT Walsheim" w:eastAsia="Times New Roman" w:hAnsi="GT Walsheim" w:cs="Calibri"/>
          <w:sz w:val="22"/>
          <w:szCs w:val="22"/>
        </w:rPr>
        <w:lastRenderedPageBreak/>
        <w:t>A</w:t>
      </w:r>
      <w:ins w:id="166" w:author="David Stevens" w:date="2019-01-17T09:32:00Z">
        <w:r w:rsidR="00630EF1">
          <w:rPr>
            <w:rFonts w:ascii="GT Walsheim" w:eastAsia="Times New Roman" w:hAnsi="GT Walsheim" w:cs="Calibri"/>
            <w:sz w:val="22"/>
            <w:szCs w:val="22"/>
          </w:rPr>
          <w:t>4</w:t>
        </w:r>
      </w:ins>
      <w:del w:id="167" w:author="David Stevens" w:date="2019-01-17T09:29:00Z">
        <w:r w:rsidRPr="00D5605E" w:rsidDel="00630EF1">
          <w:rPr>
            <w:rFonts w:ascii="GT Walsheim" w:eastAsia="Times New Roman" w:hAnsi="GT Walsheim" w:cs="Calibri"/>
            <w:sz w:val="22"/>
            <w:szCs w:val="22"/>
          </w:rPr>
          <w:delText>4</w:delText>
        </w:r>
      </w:del>
      <w:r w:rsidRPr="00D5605E">
        <w:rPr>
          <w:rFonts w:ascii="GT Walsheim" w:eastAsia="Times New Roman" w:hAnsi="GT Walsheim" w:cs="Calibri"/>
          <w:sz w:val="22"/>
          <w:szCs w:val="22"/>
        </w:rPr>
        <w:t xml:space="preserve">: </w:t>
      </w:r>
      <w:r w:rsidR="00EC6969">
        <w:rPr>
          <w:rFonts w:ascii="GT Walsheim" w:eastAsia="Times New Roman" w:hAnsi="GT Walsheim" w:cs="Calibri"/>
          <w:sz w:val="22"/>
          <w:szCs w:val="22"/>
        </w:rPr>
        <w:t>The goal is t</w:t>
      </w:r>
      <w:r w:rsidRPr="00D5605E">
        <w:rPr>
          <w:rFonts w:ascii="GT Walsheim" w:eastAsia="Times New Roman" w:hAnsi="GT Walsheim" w:cs="Calibri"/>
          <w:sz w:val="22"/>
          <w:szCs w:val="22"/>
        </w:rPr>
        <w:t>o accelerate the awareness and adoption of Digital Explorer across DXC in support of our clients</w:t>
      </w:r>
      <w:r w:rsidR="00EC6969">
        <w:rPr>
          <w:rFonts w:ascii="GT Walsheim" w:eastAsia="Times New Roman" w:hAnsi="GT Walsheim" w:cs="Calibri"/>
          <w:sz w:val="22"/>
          <w:szCs w:val="22"/>
        </w:rPr>
        <w:t>’</w:t>
      </w:r>
      <w:r w:rsidRPr="00D5605E">
        <w:rPr>
          <w:rFonts w:ascii="GT Walsheim" w:eastAsia="Times New Roman" w:hAnsi="GT Walsheim" w:cs="Calibri"/>
          <w:sz w:val="22"/>
          <w:szCs w:val="22"/>
        </w:rPr>
        <w:t xml:space="preserve"> journey to Digital</w:t>
      </w:r>
      <w:r w:rsidR="00EB673D" w:rsidRPr="00D5605E">
        <w:rPr>
          <w:rFonts w:ascii="GT Walsheim" w:eastAsia="Times New Roman" w:hAnsi="GT Walsheim" w:cs="Calibri"/>
          <w:sz w:val="22"/>
          <w:szCs w:val="22"/>
        </w:rPr>
        <w:t xml:space="preserve">. We </w:t>
      </w:r>
      <w:r w:rsidR="000E1353" w:rsidRPr="00D5605E">
        <w:rPr>
          <w:rFonts w:ascii="GT Walsheim" w:eastAsia="Times New Roman" w:hAnsi="GT Walsheim" w:cs="Calibri"/>
          <w:sz w:val="22"/>
          <w:szCs w:val="22"/>
        </w:rPr>
        <w:t>want to drive access to our digital stories</w:t>
      </w:r>
      <w:r w:rsidR="00EC6969">
        <w:rPr>
          <w:rFonts w:ascii="GT Walsheim" w:eastAsia="Times New Roman" w:hAnsi="GT Walsheim" w:cs="Calibri"/>
          <w:sz w:val="22"/>
          <w:szCs w:val="22"/>
        </w:rPr>
        <w:t xml:space="preserve"> and </w:t>
      </w:r>
      <w:r w:rsidR="000E3F5A">
        <w:rPr>
          <w:rFonts w:ascii="GT Walsheim" w:eastAsia="Times New Roman" w:hAnsi="GT Walsheim" w:cs="Calibri"/>
          <w:sz w:val="22"/>
          <w:szCs w:val="22"/>
        </w:rPr>
        <w:t>successes and</w:t>
      </w:r>
      <w:r w:rsidR="000E1353" w:rsidRPr="00D5605E">
        <w:rPr>
          <w:rFonts w:ascii="GT Walsheim" w:eastAsia="Times New Roman" w:hAnsi="GT Walsheim" w:cs="Calibri"/>
          <w:sz w:val="22"/>
          <w:szCs w:val="22"/>
        </w:rPr>
        <w:t xml:space="preserve"> </w:t>
      </w:r>
      <w:r w:rsidR="00EB673D" w:rsidRPr="00D5605E">
        <w:rPr>
          <w:rFonts w:ascii="GT Walsheim" w:eastAsia="Times New Roman" w:hAnsi="GT Walsheim" w:cs="Calibri"/>
          <w:sz w:val="22"/>
          <w:szCs w:val="22"/>
        </w:rPr>
        <w:t>accelerate the Digital go-to-market strategy</w:t>
      </w:r>
      <w:r w:rsidR="00EC6969">
        <w:rPr>
          <w:rFonts w:ascii="GT Walsheim" w:eastAsia="Times New Roman" w:hAnsi="GT Walsheim" w:cs="Calibri"/>
          <w:sz w:val="22"/>
          <w:szCs w:val="22"/>
        </w:rPr>
        <w:t xml:space="preserve"> with all employees</w:t>
      </w:r>
      <w:r w:rsidR="00EB673D" w:rsidRPr="00D5605E">
        <w:rPr>
          <w:rFonts w:ascii="GT Walsheim" w:eastAsia="Times New Roman" w:hAnsi="GT Walsheim" w:cs="Calibri"/>
          <w:sz w:val="22"/>
          <w:szCs w:val="22"/>
        </w:rPr>
        <w:t>.</w:t>
      </w:r>
      <w:r w:rsidR="00507F37" w:rsidRPr="00D5605E">
        <w:rPr>
          <w:rFonts w:ascii="GT Walsheim" w:eastAsia="Times New Roman" w:hAnsi="GT Walsheim" w:cs="Calibri"/>
          <w:sz w:val="22"/>
          <w:szCs w:val="22"/>
        </w:rPr>
        <w:t xml:space="preserve"> </w:t>
      </w:r>
    </w:p>
    <w:sectPr w:rsidR="00D97191" w:rsidRPr="00D5605E" w:rsidSect="00EF2C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Stevens" w:date="2019-01-17T07:35:00Z" w:initials="DS">
    <w:p w14:paraId="75DB785B" w14:textId="653E0BF0" w:rsidR="007A6890" w:rsidRDefault="007A6890">
      <w:pPr>
        <w:pStyle w:val="CommentText"/>
      </w:pPr>
      <w:r>
        <w:rPr>
          <w:rStyle w:val="CommentReference"/>
        </w:rPr>
        <w:annotationRef/>
      </w:r>
      <w:r>
        <w:t>As a result of the open source program for Digital Explorer the full product name is DXC Digital Explorer</w:t>
      </w:r>
    </w:p>
  </w:comment>
  <w:comment w:id="13" w:author="David Stevens" w:date="2019-01-17T07:36:00Z" w:initials="DS">
    <w:p w14:paraId="6D7E2B1A" w14:textId="769C46AA" w:rsidR="007A6890" w:rsidRDefault="007A6890">
      <w:pPr>
        <w:pStyle w:val="CommentText"/>
      </w:pPr>
      <w:r>
        <w:t xml:space="preserve">Key </w:t>
      </w:r>
      <w:r>
        <w:rPr>
          <w:rStyle w:val="CommentReference"/>
        </w:rPr>
        <w:annotationRef/>
      </w:r>
      <w:r>
        <w:t xml:space="preserve">word, but our intent should be that DXC Digital Explorer is not optional for the development and capture of client digital roadmaps (Jim Smiths Digital blueprints); </w:t>
      </w:r>
      <w:proofErr w:type="gramStart"/>
      <w:r>
        <w:t>similar to</w:t>
      </w:r>
      <w:proofErr w:type="gramEnd"/>
      <w:r>
        <w:t xml:space="preserve"> how accounts must use SFDC, we strongly believe they must use DE ~ currently it’s optional (although some regions have mandated it now)</w:t>
      </w:r>
    </w:p>
  </w:comment>
  <w:comment w:id="18" w:author="David Stevens" w:date="2019-01-17T07:47:00Z" w:initials="DS">
    <w:p w14:paraId="428439CE" w14:textId="1FB7FC2E" w:rsidR="00F218C2" w:rsidRDefault="00F218C2">
      <w:pPr>
        <w:pStyle w:val="CommentText"/>
      </w:pPr>
      <w:r>
        <w:rPr>
          <w:rStyle w:val="CommentReference"/>
        </w:rPr>
        <w:annotationRef/>
      </w:r>
      <w:r>
        <w:t>This is the framework within Jim Smith’s Digital program</w:t>
      </w:r>
    </w:p>
  </w:comment>
  <w:comment w:id="45" w:author="Spero, Robyn M" w:date="2019-01-14T12:33:00Z" w:initials="SRM">
    <w:p w14:paraId="53DEDA5C" w14:textId="77777777" w:rsidR="00D5605E" w:rsidRDefault="00D5605E">
      <w:pPr>
        <w:pStyle w:val="CommentText"/>
      </w:pPr>
      <w:r>
        <w:rPr>
          <w:rStyle w:val="CommentReference"/>
        </w:rPr>
        <w:annotationRef/>
      </w:r>
      <w:r>
        <w:t>When you say “program” are you referring to DE or Accelerate?</w:t>
      </w:r>
    </w:p>
  </w:comment>
  <w:comment w:id="25" w:author="Spero, Robyn M" w:date="2019-01-14T12:36:00Z" w:initials="SRM">
    <w:p w14:paraId="276BCAC6" w14:textId="77777777" w:rsidR="00D5605E" w:rsidRDefault="00D5605E">
      <w:pPr>
        <w:pStyle w:val="CommentText"/>
      </w:pPr>
      <w:r>
        <w:rPr>
          <w:rStyle w:val="CommentReference"/>
        </w:rPr>
        <w:annotationRef/>
      </w:r>
      <w:r>
        <w:t>Is there something more we can say in this answer?</w:t>
      </w:r>
    </w:p>
  </w:comment>
  <w:comment w:id="30" w:author="Patrice Poynter" w:date="2019-01-16T17:25:00Z" w:initials="PP">
    <w:p w14:paraId="742567FC" w14:textId="0D7DCA3B" w:rsidR="0060211B" w:rsidRDefault="0060211B">
      <w:pPr>
        <w:pStyle w:val="CommentText"/>
      </w:pPr>
      <w:r>
        <w:rPr>
          <w:rStyle w:val="CommentReference"/>
        </w:rPr>
        <w:annotationRef/>
      </w:r>
      <w:r>
        <w:t xml:space="preserve">Digital Explorer is a tool.  The program is designed to </w:t>
      </w:r>
      <w:r w:rsidR="0073430F">
        <w:t>continue to evolve it and make it even better and to drive adoption deeper in the DNA of the organization.</w:t>
      </w:r>
    </w:p>
  </w:comment>
  <w:comment w:id="53" w:author="Patrice Poynter" w:date="2019-01-16T17:29:00Z" w:initials="PP">
    <w:p w14:paraId="1067F3D1" w14:textId="2D498677" w:rsidR="0073430F" w:rsidRDefault="0073430F">
      <w:pPr>
        <w:pStyle w:val="CommentText"/>
      </w:pPr>
      <w:r>
        <w:rPr>
          <w:rStyle w:val="CommentReference"/>
        </w:rPr>
        <w:annotationRef/>
      </w:r>
      <w:r>
        <w:t>This feels redundant to Q0.  I would scrap this question.</w:t>
      </w:r>
    </w:p>
  </w:comment>
  <w:comment w:id="116" w:author="Spero, Robyn M" w:date="2019-01-14T12:42:00Z" w:initials="SRM">
    <w:p w14:paraId="0EC7C66A" w14:textId="4C599C68" w:rsidR="000E3F5A" w:rsidRDefault="000E3F5A">
      <w:pPr>
        <w:pStyle w:val="CommentText"/>
      </w:pPr>
      <w:r>
        <w:rPr>
          <w:rStyle w:val="CommentReference"/>
        </w:rPr>
        <w:annotationRef/>
      </w:r>
      <w:r>
        <w:t xml:space="preserve">Isn’t there information on </w:t>
      </w:r>
      <w:proofErr w:type="spellStart"/>
      <w:r>
        <w:t>myDXC</w:t>
      </w:r>
      <w:proofErr w:type="spellEnd"/>
      <w:r>
        <w:t>?</w:t>
      </w:r>
    </w:p>
  </w:comment>
  <w:comment w:id="117" w:author="David Stevens" w:date="2019-01-17T07:43:00Z" w:initials="DS">
    <w:p w14:paraId="1BB4EC3C" w14:textId="7B67CBB8" w:rsidR="00F218C2" w:rsidRDefault="00F218C2">
      <w:pPr>
        <w:pStyle w:val="CommentText"/>
      </w:pPr>
      <w:r>
        <w:rPr>
          <w:rStyle w:val="CommentReference"/>
        </w:rPr>
        <w:annotationRef/>
      </w:r>
      <w:r>
        <w:t>Yes, plus dedicated a workplace group</w:t>
      </w:r>
    </w:p>
  </w:comment>
  <w:comment w:id="152" w:author="Spero, Robyn M" w:date="2019-01-14T12:41:00Z" w:initials="SRM">
    <w:p w14:paraId="6D4ECF1D" w14:textId="77777777" w:rsidR="00EC6969" w:rsidRDefault="00EC6969">
      <w:pPr>
        <w:pStyle w:val="CommentText"/>
      </w:pPr>
      <w:r>
        <w:rPr>
          <w:rStyle w:val="CommentReference"/>
        </w:rPr>
        <w:annotationRef/>
      </w:r>
      <w:r>
        <w:t>This is unclear to me.</w:t>
      </w:r>
    </w:p>
  </w:comment>
  <w:comment w:id="119" w:author="David Stevens" w:date="2019-01-17T07:45:00Z" w:initials="DS">
    <w:p w14:paraId="3F44B06A" w14:textId="6F5E044C" w:rsidR="00F218C2" w:rsidRDefault="00F218C2">
      <w:pPr>
        <w:pStyle w:val="CommentText"/>
      </w:pPr>
      <w:r>
        <w:rPr>
          <w:rStyle w:val="CommentReference"/>
        </w:rPr>
        <w:annotationRef/>
      </w:r>
      <w:r>
        <w:t>I am also taking the training material I have and outlining a set of DXC university courses and badges.</w:t>
      </w:r>
    </w:p>
  </w:comment>
  <w:comment w:id="164" w:author="Patrice Poynter" w:date="2019-01-16T17:33:00Z" w:initials="PP">
    <w:p w14:paraId="43C5A3E7" w14:textId="1A3AE4DF" w:rsidR="0073430F" w:rsidRDefault="0073430F">
      <w:pPr>
        <w:pStyle w:val="CommentText"/>
      </w:pPr>
      <w:r>
        <w:rPr>
          <w:rStyle w:val="CommentReference"/>
        </w:rPr>
        <w:annotationRef/>
      </w:r>
      <w:r>
        <w:t>This also feels redundant to Q2.  Maybe ask her what success would look like to her at the end of this program and let her give the answer.  We need this from 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DB785B" w15:done="0"/>
  <w15:commentEx w15:paraId="6D7E2B1A" w15:done="0"/>
  <w15:commentEx w15:paraId="428439CE" w15:done="0"/>
  <w15:commentEx w15:paraId="53DEDA5C" w15:done="0"/>
  <w15:commentEx w15:paraId="276BCAC6" w15:done="0"/>
  <w15:commentEx w15:paraId="742567FC" w15:done="0"/>
  <w15:commentEx w15:paraId="1067F3D1" w15:done="0"/>
  <w15:commentEx w15:paraId="0EC7C66A" w15:done="0"/>
  <w15:commentEx w15:paraId="1BB4EC3C" w15:paraIdParent="0EC7C66A" w15:done="0"/>
  <w15:commentEx w15:paraId="6D4ECF1D" w15:done="0"/>
  <w15:commentEx w15:paraId="3F44B06A" w15:done="0"/>
  <w15:commentEx w15:paraId="43C5A3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DB785B" w16cid:durableId="1FEAAEC6"/>
  <w16cid:commentId w16cid:paraId="6D7E2B1A" w16cid:durableId="1FEAAEF8"/>
  <w16cid:commentId w16cid:paraId="428439CE" w16cid:durableId="1FEAB18B"/>
  <w16cid:commentId w16cid:paraId="53DEDA5C" w16cid:durableId="1FE7001E"/>
  <w16cid:commentId w16cid:paraId="276BCAC6" w16cid:durableId="1FE700C2"/>
  <w16cid:commentId w16cid:paraId="742567FC" w16cid:durableId="1FE9E789"/>
  <w16cid:commentId w16cid:paraId="1067F3D1" w16cid:durableId="1FE9E871"/>
  <w16cid:commentId w16cid:paraId="0EC7C66A" w16cid:durableId="1FE70239"/>
  <w16cid:commentId w16cid:paraId="1BB4EC3C" w16cid:durableId="1FEAB09D"/>
  <w16cid:commentId w16cid:paraId="6D4ECF1D" w16cid:durableId="1FE701E3"/>
  <w16cid:commentId w16cid:paraId="3F44B06A" w16cid:durableId="1FEAB107"/>
  <w16cid:commentId w16cid:paraId="43C5A3E7" w16cid:durableId="1FE9E9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GT Walshei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43319"/>
    <w:multiLevelType w:val="hybridMultilevel"/>
    <w:tmpl w:val="0AD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tevens">
    <w15:presenceInfo w15:providerId="Windows Live" w15:userId="7061dc7b3fcc8ec4"/>
  </w15:person>
  <w15:person w15:author="David Stevens [2]">
    <w15:presenceInfo w15:providerId="None" w15:userId="David Stevens"/>
  </w15:person>
  <w15:person w15:author="Patrice Poynter">
    <w15:presenceInfo w15:providerId="AD" w15:userId="S-1-5-21-4073322790-3776612938-1436015182-244374"/>
  </w15:person>
  <w15:person w15:author="Spero, Robyn M">
    <w15:presenceInfo w15:providerId="None" w15:userId="Spero, Robyn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91"/>
    <w:rsid w:val="000E1353"/>
    <w:rsid w:val="000E3F5A"/>
    <w:rsid w:val="00291932"/>
    <w:rsid w:val="002B5D53"/>
    <w:rsid w:val="003102D0"/>
    <w:rsid w:val="00507F37"/>
    <w:rsid w:val="0060211B"/>
    <w:rsid w:val="00630EF1"/>
    <w:rsid w:val="0073430F"/>
    <w:rsid w:val="007A6890"/>
    <w:rsid w:val="00824F98"/>
    <w:rsid w:val="00A168A1"/>
    <w:rsid w:val="00B14932"/>
    <w:rsid w:val="00B81970"/>
    <w:rsid w:val="00BB4539"/>
    <w:rsid w:val="00C33753"/>
    <w:rsid w:val="00C9002D"/>
    <w:rsid w:val="00D5605E"/>
    <w:rsid w:val="00D97191"/>
    <w:rsid w:val="00DB1609"/>
    <w:rsid w:val="00EB59C7"/>
    <w:rsid w:val="00EB673D"/>
    <w:rsid w:val="00EC6969"/>
    <w:rsid w:val="00EF2C6F"/>
    <w:rsid w:val="00F218C2"/>
    <w:rsid w:val="00FB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865F"/>
  <w15:chartTrackingRefBased/>
  <w15:docId w15:val="{1B689E9C-2779-BA46-A928-18AE4F74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191"/>
  </w:style>
  <w:style w:type="character" w:styleId="CommentReference">
    <w:name w:val="annotation reference"/>
    <w:basedOn w:val="DefaultParagraphFont"/>
    <w:uiPriority w:val="99"/>
    <w:semiHidden/>
    <w:unhideWhenUsed/>
    <w:rsid w:val="00D5605E"/>
    <w:rPr>
      <w:sz w:val="16"/>
      <w:szCs w:val="16"/>
    </w:rPr>
  </w:style>
  <w:style w:type="paragraph" w:styleId="CommentText">
    <w:name w:val="annotation text"/>
    <w:basedOn w:val="Normal"/>
    <w:link w:val="CommentTextChar"/>
    <w:uiPriority w:val="99"/>
    <w:semiHidden/>
    <w:unhideWhenUsed/>
    <w:rsid w:val="00D5605E"/>
    <w:rPr>
      <w:sz w:val="20"/>
      <w:szCs w:val="20"/>
    </w:rPr>
  </w:style>
  <w:style w:type="character" w:customStyle="1" w:styleId="CommentTextChar">
    <w:name w:val="Comment Text Char"/>
    <w:basedOn w:val="DefaultParagraphFont"/>
    <w:link w:val="CommentText"/>
    <w:uiPriority w:val="99"/>
    <w:semiHidden/>
    <w:rsid w:val="00D5605E"/>
    <w:rPr>
      <w:sz w:val="20"/>
      <w:szCs w:val="20"/>
    </w:rPr>
  </w:style>
  <w:style w:type="paragraph" w:styleId="CommentSubject">
    <w:name w:val="annotation subject"/>
    <w:basedOn w:val="CommentText"/>
    <w:next w:val="CommentText"/>
    <w:link w:val="CommentSubjectChar"/>
    <w:uiPriority w:val="99"/>
    <w:semiHidden/>
    <w:unhideWhenUsed/>
    <w:rsid w:val="00D5605E"/>
    <w:rPr>
      <w:b/>
      <w:bCs/>
    </w:rPr>
  </w:style>
  <w:style w:type="character" w:customStyle="1" w:styleId="CommentSubjectChar">
    <w:name w:val="Comment Subject Char"/>
    <w:basedOn w:val="CommentTextChar"/>
    <w:link w:val="CommentSubject"/>
    <w:uiPriority w:val="99"/>
    <w:semiHidden/>
    <w:rsid w:val="00D5605E"/>
    <w:rPr>
      <w:b/>
      <w:bCs/>
      <w:sz w:val="20"/>
      <w:szCs w:val="20"/>
    </w:rPr>
  </w:style>
  <w:style w:type="paragraph" w:styleId="BalloonText">
    <w:name w:val="Balloon Text"/>
    <w:basedOn w:val="Normal"/>
    <w:link w:val="BalloonTextChar"/>
    <w:uiPriority w:val="99"/>
    <w:semiHidden/>
    <w:unhideWhenUsed/>
    <w:rsid w:val="00D560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605E"/>
    <w:rPr>
      <w:rFonts w:ascii="Segoe UI" w:hAnsi="Segoe UI" w:cs="Segoe UI"/>
      <w:sz w:val="18"/>
      <w:szCs w:val="18"/>
    </w:rPr>
  </w:style>
  <w:style w:type="paragraph" w:styleId="ListParagraph">
    <w:name w:val="List Paragraph"/>
    <w:basedOn w:val="Normal"/>
    <w:uiPriority w:val="34"/>
    <w:qFormat/>
    <w:rsid w:val="00D5605E"/>
    <w:pPr>
      <w:ind w:left="720"/>
      <w:contextualSpacing/>
    </w:pPr>
  </w:style>
  <w:style w:type="paragraph" w:styleId="NormalWeb">
    <w:name w:val="Normal (Web)"/>
    <w:basedOn w:val="Normal"/>
    <w:uiPriority w:val="99"/>
    <w:semiHidden/>
    <w:unhideWhenUsed/>
    <w:rsid w:val="002B5D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96631">
      <w:bodyDiv w:val="1"/>
      <w:marLeft w:val="0"/>
      <w:marRight w:val="0"/>
      <w:marTop w:val="0"/>
      <w:marBottom w:val="0"/>
      <w:divBdr>
        <w:top w:val="none" w:sz="0" w:space="0" w:color="auto"/>
        <w:left w:val="none" w:sz="0" w:space="0" w:color="auto"/>
        <w:bottom w:val="none" w:sz="0" w:space="0" w:color="auto"/>
        <w:right w:val="none" w:sz="0" w:space="0" w:color="auto"/>
      </w:divBdr>
    </w:div>
    <w:div w:id="782304343">
      <w:bodyDiv w:val="1"/>
      <w:marLeft w:val="0"/>
      <w:marRight w:val="0"/>
      <w:marTop w:val="0"/>
      <w:marBottom w:val="0"/>
      <w:divBdr>
        <w:top w:val="none" w:sz="0" w:space="0" w:color="auto"/>
        <w:left w:val="none" w:sz="0" w:space="0" w:color="auto"/>
        <w:bottom w:val="none" w:sz="0" w:space="0" w:color="auto"/>
        <w:right w:val="none" w:sz="0" w:space="0" w:color="auto"/>
      </w:divBdr>
    </w:div>
    <w:div w:id="1204555977">
      <w:bodyDiv w:val="1"/>
      <w:marLeft w:val="0"/>
      <w:marRight w:val="0"/>
      <w:marTop w:val="0"/>
      <w:marBottom w:val="0"/>
      <w:divBdr>
        <w:top w:val="none" w:sz="0" w:space="0" w:color="auto"/>
        <w:left w:val="none" w:sz="0" w:space="0" w:color="auto"/>
        <w:bottom w:val="none" w:sz="0" w:space="0" w:color="auto"/>
        <w:right w:val="none" w:sz="0" w:space="0" w:color="auto"/>
      </w:divBdr>
    </w:div>
    <w:div w:id="1841266048">
      <w:bodyDiv w:val="1"/>
      <w:marLeft w:val="0"/>
      <w:marRight w:val="0"/>
      <w:marTop w:val="0"/>
      <w:marBottom w:val="0"/>
      <w:divBdr>
        <w:top w:val="none" w:sz="0" w:space="0" w:color="auto"/>
        <w:left w:val="none" w:sz="0" w:space="0" w:color="auto"/>
        <w:bottom w:val="none" w:sz="0" w:space="0" w:color="auto"/>
        <w:right w:val="none" w:sz="0" w:space="0" w:color="auto"/>
      </w:divBdr>
      <w:divsChild>
        <w:div w:id="342367486">
          <w:marLeft w:val="648"/>
          <w:marRight w:val="0"/>
          <w:marTop w:val="0"/>
          <w:marBottom w:val="96"/>
          <w:divBdr>
            <w:top w:val="none" w:sz="0" w:space="0" w:color="auto"/>
            <w:left w:val="none" w:sz="0" w:space="0" w:color="auto"/>
            <w:bottom w:val="none" w:sz="0" w:space="0" w:color="auto"/>
            <w:right w:val="none" w:sz="0" w:space="0" w:color="auto"/>
          </w:divBdr>
        </w:div>
        <w:div w:id="1285036795">
          <w:marLeft w:val="648"/>
          <w:marRight w:val="0"/>
          <w:marTop w:val="0"/>
          <w:marBottom w:val="96"/>
          <w:divBdr>
            <w:top w:val="none" w:sz="0" w:space="0" w:color="auto"/>
            <w:left w:val="none" w:sz="0" w:space="0" w:color="auto"/>
            <w:bottom w:val="none" w:sz="0" w:space="0" w:color="auto"/>
            <w:right w:val="none" w:sz="0" w:space="0" w:color="auto"/>
          </w:divBdr>
        </w:div>
        <w:div w:id="1362241688">
          <w:marLeft w:val="648"/>
          <w:marRight w:val="0"/>
          <w:marTop w:val="0"/>
          <w:marBottom w:val="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Koranteng, Priscilla</dc:creator>
  <cp:keywords/>
  <dc:description/>
  <cp:lastModifiedBy>David Stevens</cp:lastModifiedBy>
  <cp:revision>4</cp:revision>
  <dcterms:created xsi:type="dcterms:W3CDTF">2019-01-17T10:14:00Z</dcterms:created>
  <dcterms:modified xsi:type="dcterms:W3CDTF">2019-01-17T10:19:00Z</dcterms:modified>
</cp:coreProperties>
</file>